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7B54C" w14:textId="77777777" w:rsidR="00AB387C" w:rsidRPr="00AB387C" w:rsidRDefault="00AB387C" w:rsidP="00AB387C">
      <w:pPr>
        <w:spacing w:line="240" w:lineRule="auto"/>
        <w:jc w:val="center"/>
        <w:rPr>
          <w:rFonts w:ascii="&amp;quot" w:eastAsia="Times New Roman" w:hAnsi="&amp;quot" w:cs="Times New Roman"/>
          <w:b/>
          <w:bCs/>
          <w:color w:val="000000"/>
          <w:sz w:val="48"/>
          <w:szCs w:val="48"/>
        </w:rPr>
      </w:pPr>
      <w:r w:rsidRPr="00AB387C">
        <w:rPr>
          <w:rFonts w:ascii="&amp;quot" w:eastAsia="Times New Roman" w:hAnsi="&amp;quot" w:cs="Times New Roman"/>
          <w:b/>
          <w:bCs/>
          <w:color w:val="000000"/>
          <w:sz w:val="48"/>
          <w:szCs w:val="48"/>
        </w:rPr>
        <w:t>National Information Exchange Model Conformance Specification</w:t>
      </w:r>
    </w:p>
    <w:p w14:paraId="7642FE98" w14:textId="2B6ADDC6" w:rsidR="00AB387C" w:rsidRPr="00AB387C" w:rsidRDefault="00AB387C" w:rsidP="00AB387C">
      <w:pPr>
        <w:spacing w:line="240" w:lineRule="auto"/>
        <w:jc w:val="center"/>
        <w:rPr>
          <w:rFonts w:ascii="&amp;quot" w:eastAsia="Times New Roman" w:hAnsi="&amp;quot" w:cs="Times New Roman"/>
          <w:b/>
          <w:bCs/>
          <w:color w:val="000000"/>
          <w:sz w:val="36"/>
          <w:szCs w:val="36"/>
        </w:rPr>
      </w:pPr>
      <w:r w:rsidRPr="00AB387C">
        <w:rPr>
          <w:rFonts w:ascii="&amp;quot" w:eastAsia="Times New Roman" w:hAnsi="&amp;quot" w:cs="Times New Roman"/>
          <w:b/>
          <w:bCs/>
          <w:color w:val="000000"/>
          <w:sz w:val="36"/>
          <w:szCs w:val="36"/>
        </w:rPr>
        <w:t xml:space="preserve">Version </w:t>
      </w:r>
      <w:del w:id="0" w:author="Chipman, Charles" w:date="2018-04-09T09:30:00Z">
        <w:r w:rsidRPr="00AB387C" w:rsidDel="00E70DAC">
          <w:rPr>
            <w:rFonts w:ascii="&amp;quot" w:eastAsia="Times New Roman" w:hAnsi="&amp;quot" w:cs="Times New Roman"/>
            <w:b/>
            <w:bCs/>
            <w:color w:val="000000"/>
            <w:sz w:val="36"/>
            <w:szCs w:val="36"/>
          </w:rPr>
          <w:delText>3</w:delText>
        </w:r>
      </w:del>
      <w:ins w:id="1" w:author="James E Cabral" w:date="2020-09-02T11:38:00Z">
        <w:r w:rsidR="00007C5D">
          <w:rPr>
            <w:rFonts w:ascii="&amp;quot" w:eastAsia="Times New Roman" w:hAnsi="&amp;quot" w:cs="Times New Roman"/>
            <w:b/>
            <w:bCs/>
            <w:color w:val="000000"/>
            <w:sz w:val="36"/>
            <w:szCs w:val="36"/>
          </w:rPr>
          <w:t>5</w:t>
        </w:r>
      </w:ins>
      <w:ins w:id="2" w:author="Chipman, Charles" w:date="2018-04-09T09:30:00Z">
        <w:del w:id="3" w:author="James E Cabral" w:date="2020-09-02T11:38:00Z">
          <w:r w:rsidR="00E70DAC" w:rsidDel="00007C5D">
            <w:rPr>
              <w:rFonts w:ascii="&amp;quot" w:eastAsia="Times New Roman" w:hAnsi="&amp;quot" w:cs="Times New Roman"/>
              <w:b/>
              <w:bCs/>
              <w:color w:val="000000"/>
              <w:sz w:val="36"/>
              <w:szCs w:val="36"/>
            </w:rPr>
            <w:delText>4</w:delText>
          </w:r>
        </w:del>
      </w:ins>
      <w:r w:rsidRPr="00AB387C">
        <w:rPr>
          <w:rFonts w:ascii="&amp;quot" w:eastAsia="Times New Roman" w:hAnsi="&amp;quot" w:cs="Times New Roman"/>
          <w:b/>
          <w:bCs/>
          <w:color w:val="000000"/>
          <w:sz w:val="36"/>
          <w:szCs w:val="36"/>
        </w:rPr>
        <w:t>.0</w:t>
      </w:r>
    </w:p>
    <w:p w14:paraId="032E1332" w14:textId="076AE89F" w:rsidR="00AB387C" w:rsidRPr="00AB387C" w:rsidRDefault="00AB387C" w:rsidP="00AB387C">
      <w:pPr>
        <w:spacing w:line="240" w:lineRule="auto"/>
        <w:jc w:val="center"/>
        <w:rPr>
          <w:rFonts w:ascii="&amp;quot" w:eastAsia="Times New Roman" w:hAnsi="&amp;quot" w:cs="Times New Roman"/>
          <w:b/>
          <w:bCs/>
          <w:color w:val="000000"/>
          <w:sz w:val="36"/>
          <w:szCs w:val="36"/>
        </w:rPr>
      </w:pPr>
      <w:del w:id="4" w:author="Chipman, Charles" w:date="2018-04-09T09:30:00Z">
        <w:r w:rsidRPr="00AB387C" w:rsidDel="00E70DAC">
          <w:rPr>
            <w:rFonts w:ascii="&amp;quot" w:eastAsia="Times New Roman" w:hAnsi="&amp;quot" w:cs="Times New Roman"/>
            <w:b/>
            <w:bCs/>
            <w:color w:val="000000"/>
            <w:sz w:val="36"/>
            <w:szCs w:val="36"/>
          </w:rPr>
          <w:delText>August 15, 2014</w:delText>
        </w:r>
      </w:del>
      <w:ins w:id="5" w:author="Chipman, Charles" w:date="2019-01-08T11:15:00Z">
        <w:r w:rsidR="006A2A40">
          <w:rPr>
            <w:rFonts w:ascii="&amp;quot" w:eastAsia="Times New Roman" w:hAnsi="&amp;quot" w:cs="Times New Roman"/>
            <w:b/>
            <w:bCs/>
            <w:color w:val="000000"/>
            <w:sz w:val="36"/>
            <w:szCs w:val="36"/>
          </w:rPr>
          <w:t>month dd</w:t>
        </w:r>
      </w:ins>
      <w:ins w:id="6" w:author="Chipman, Charles" w:date="2018-04-09T09:31:00Z">
        <w:r w:rsidR="00E70DAC">
          <w:rPr>
            <w:rFonts w:ascii="&amp;quot" w:eastAsia="Times New Roman" w:hAnsi="&amp;quot" w:cs="Times New Roman"/>
            <w:b/>
            <w:bCs/>
            <w:color w:val="000000"/>
            <w:sz w:val="36"/>
            <w:szCs w:val="36"/>
          </w:rPr>
          <w:t xml:space="preserve">, </w:t>
        </w:r>
        <w:del w:id="7" w:author="James E Cabral" w:date="2020-09-02T11:38:00Z">
          <w:r w:rsidR="00E70DAC" w:rsidDel="00007C5D">
            <w:rPr>
              <w:rFonts w:ascii="&amp;quot" w:eastAsia="Times New Roman" w:hAnsi="&amp;quot" w:cs="Times New Roman"/>
              <w:b/>
              <w:bCs/>
              <w:color w:val="000000"/>
              <w:sz w:val="36"/>
              <w:szCs w:val="36"/>
            </w:rPr>
            <w:delText>201</w:delText>
          </w:r>
          <w:r w:rsidR="00AE7DCD" w:rsidDel="00007C5D">
            <w:rPr>
              <w:rFonts w:ascii="&amp;quot" w:eastAsia="Times New Roman" w:hAnsi="&amp;quot" w:cs="Times New Roman"/>
              <w:b/>
              <w:bCs/>
              <w:color w:val="000000"/>
              <w:sz w:val="36"/>
              <w:szCs w:val="36"/>
            </w:rPr>
            <w:delText>9</w:delText>
          </w:r>
        </w:del>
      </w:ins>
      <w:ins w:id="8" w:author="James E Cabral" w:date="2020-09-02T11:38:00Z">
        <w:r w:rsidR="00007C5D">
          <w:rPr>
            <w:rFonts w:ascii="&amp;quot" w:eastAsia="Times New Roman" w:hAnsi="&amp;quot" w:cs="Times New Roman"/>
            <w:b/>
            <w:bCs/>
            <w:color w:val="000000"/>
            <w:sz w:val="36"/>
            <w:szCs w:val="36"/>
          </w:rPr>
          <w:t>2020</w:t>
        </w:r>
      </w:ins>
    </w:p>
    <w:p w14:paraId="19A30FF3" w14:textId="77777777" w:rsidR="00AB387C" w:rsidRPr="00AB387C" w:rsidRDefault="00AB387C" w:rsidP="00AB387C">
      <w:pPr>
        <w:spacing w:line="240" w:lineRule="auto"/>
        <w:jc w:val="center"/>
        <w:rPr>
          <w:rFonts w:ascii="&amp;quot" w:eastAsia="Times New Roman" w:hAnsi="&amp;quot" w:cs="Times New Roman"/>
          <w:b/>
          <w:bCs/>
          <w:color w:val="000000"/>
          <w:sz w:val="36"/>
          <w:szCs w:val="36"/>
        </w:rPr>
      </w:pPr>
      <w:r w:rsidRPr="00AB387C">
        <w:rPr>
          <w:rFonts w:ascii="&amp;quot" w:eastAsia="Times New Roman" w:hAnsi="&amp;quot" w:cs="Times New Roman"/>
          <w:b/>
          <w:bCs/>
          <w:color w:val="000000"/>
          <w:sz w:val="36"/>
          <w:szCs w:val="36"/>
        </w:rPr>
        <w:t>NIEM Technical Architecture Committee (NTAC)</w:t>
      </w:r>
    </w:p>
    <w:p w14:paraId="1FA7AC42" w14:textId="77777777" w:rsidR="00AB387C" w:rsidRPr="00AB387C" w:rsidRDefault="00AB387C" w:rsidP="00AB387C">
      <w:pPr>
        <w:keepNext/>
        <w:spacing w:line="240" w:lineRule="auto"/>
        <w:rPr>
          <w:rFonts w:ascii="&amp;quot" w:eastAsia="Times New Roman" w:hAnsi="&amp;quot" w:cs="Times New Roman"/>
          <w:b/>
          <w:bCs/>
          <w:color w:val="000000"/>
          <w:sz w:val="30"/>
          <w:szCs w:val="30"/>
        </w:rPr>
      </w:pPr>
      <w:bookmarkStart w:id="9" w:name="toc"/>
      <w:bookmarkEnd w:id="9"/>
      <w:r w:rsidRPr="00AB387C">
        <w:rPr>
          <w:rFonts w:ascii="&amp;quot" w:eastAsia="Times New Roman" w:hAnsi="&amp;quot" w:cs="Times New Roman"/>
          <w:b/>
          <w:bCs/>
          <w:color w:val="000000"/>
          <w:sz w:val="30"/>
          <w:szCs w:val="30"/>
        </w:rPr>
        <w:t>Contents</w:t>
      </w:r>
    </w:p>
    <w:p w14:paraId="7E881552" w14:textId="77777777" w:rsidR="00AB387C" w:rsidRPr="00AB387C" w:rsidRDefault="00D06700" w:rsidP="00AB387C">
      <w:pPr>
        <w:numPr>
          <w:ilvl w:val="0"/>
          <w:numId w:val="1"/>
        </w:numPr>
        <w:spacing w:after="0" w:line="240" w:lineRule="auto"/>
        <w:ind w:left="480"/>
        <w:rPr>
          <w:rFonts w:ascii="&amp;quot" w:eastAsia="Times New Roman" w:hAnsi="&amp;quot" w:cs="Times New Roman"/>
          <w:color w:val="000000"/>
          <w:sz w:val="24"/>
          <w:szCs w:val="24"/>
        </w:rPr>
      </w:pPr>
      <w:hyperlink r:id="rId6" w:anchor="section_1" w:history="1">
        <w:r w:rsidR="00AB387C" w:rsidRPr="00AB387C">
          <w:rPr>
            <w:rFonts w:ascii="&amp;quot" w:eastAsia="Times New Roman" w:hAnsi="&amp;quot" w:cs="Times New Roman"/>
            <w:color w:val="000000"/>
            <w:sz w:val="24"/>
            <w:szCs w:val="24"/>
            <w:u w:val="single"/>
            <w:shd w:val="clear" w:color="auto" w:fill="FFFFFF"/>
          </w:rPr>
          <w:t>1. Purpose</w:t>
        </w:r>
      </w:hyperlink>
    </w:p>
    <w:p w14:paraId="45A6F794" w14:textId="41C6BDF7" w:rsidR="00AB387C" w:rsidRPr="00AB387C" w:rsidRDefault="006B7D5C" w:rsidP="00AB387C">
      <w:pPr>
        <w:numPr>
          <w:ilvl w:val="0"/>
          <w:numId w:val="1"/>
        </w:numPr>
        <w:spacing w:after="0" w:line="240" w:lineRule="auto"/>
        <w:ind w:left="480"/>
        <w:rPr>
          <w:rFonts w:ascii="&amp;quot" w:eastAsia="Times New Roman" w:hAnsi="&amp;quot" w:cs="Times New Roman"/>
          <w:color w:val="000000"/>
          <w:sz w:val="24"/>
          <w:szCs w:val="24"/>
        </w:rPr>
      </w:pPr>
      <w:r>
        <w:fldChar w:fldCharType="begin"/>
      </w:r>
      <w:r>
        <w:instrText xml:space="preserve"> HYPERLINK "https://reference.niem.gov/niem/specification/conformance/3.0/conformance-3.0.html" \l "section_2" </w:instrText>
      </w:r>
      <w:r>
        <w:fldChar w:fldCharType="separate"/>
      </w:r>
      <w:r w:rsidR="00AB387C" w:rsidRPr="00AB387C">
        <w:rPr>
          <w:rFonts w:ascii="&amp;quot" w:eastAsia="Times New Roman" w:hAnsi="&amp;quot" w:cs="Times New Roman"/>
          <w:color w:val="000000"/>
          <w:sz w:val="24"/>
          <w:szCs w:val="24"/>
          <w:u w:val="single"/>
          <w:shd w:val="clear" w:color="auto" w:fill="FFFFFF"/>
        </w:rPr>
        <w:t xml:space="preserve">2. </w:t>
      </w:r>
      <w:ins w:id="10" w:author="James E Cabral" w:date="2020-09-02T15:14:00Z">
        <w:r w:rsidR="00590B90">
          <w:rPr>
            <w:rFonts w:ascii="&amp;quot" w:eastAsia="Times New Roman" w:hAnsi="&amp;quot" w:cs="Times New Roman"/>
            <w:color w:val="000000"/>
            <w:sz w:val="24"/>
            <w:szCs w:val="24"/>
            <w:u w:val="single"/>
            <w:shd w:val="clear" w:color="auto" w:fill="FFFFFF"/>
          </w:rPr>
          <w:t xml:space="preserve">Artifacts </w:t>
        </w:r>
      </w:ins>
      <w:ins w:id="11" w:author="James E Cabral" w:date="2020-09-02T15:38:00Z">
        <w:r w:rsidR="00EF4C80">
          <w:rPr>
            <w:rFonts w:ascii="&amp;quot" w:eastAsia="Times New Roman" w:hAnsi="&amp;quot" w:cs="Times New Roman"/>
            <w:color w:val="000000"/>
            <w:sz w:val="24"/>
            <w:szCs w:val="24"/>
            <w:u w:val="single"/>
            <w:shd w:val="clear" w:color="auto" w:fill="FFFFFF"/>
          </w:rPr>
          <w:t>may</w:t>
        </w:r>
      </w:ins>
      <w:ins w:id="12" w:author="James E Cabral" w:date="2020-09-02T15:14:00Z">
        <w:r w:rsidR="00590B90">
          <w:rPr>
            <w:rFonts w:ascii="&amp;quot" w:eastAsia="Times New Roman" w:hAnsi="&amp;quot" w:cs="Times New Roman"/>
            <w:color w:val="000000"/>
            <w:sz w:val="24"/>
            <w:szCs w:val="24"/>
            <w:u w:val="single"/>
            <w:shd w:val="clear" w:color="auto" w:fill="FFFFFF"/>
          </w:rPr>
          <w:t xml:space="preserve"> conform with NIEM</w:t>
        </w:r>
      </w:ins>
      <w:del w:id="13" w:author="James E Cabral" w:date="2020-09-02T15:14:00Z">
        <w:r w:rsidR="00AB387C" w:rsidRPr="00AB387C" w:rsidDel="00590B90">
          <w:rPr>
            <w:rFonts w:ascii="&amp;quot" w:eastAsia="Times New Roman" w:hAnsi="&amp;quot" w:cs="Times New Roman"/>
            <w:color w:val="000000"/>
            <w:sz w:val="24"/>
            <w:szCs w:val="24"/>
            <w:u w:val="single"/>
            <w:shd w:val="clear" w:color="auto" w:fill="FFFFFF"/>
          </w:rPr>
          <w:delText>Definition of NIEM conformance</w:delText>
        </w:r>
      </w:del>
      <w:r>
        <w:rPr>
          <w:rFonts w:ascii="&amp;quot" w:eastAsia="Times New Roman" w:hAnsi="&amp;quot" w:cs="Times New Roman"/>
          <w:color w:val="000000"/>
          <w:sz w:val="24"/>
          <w:szCs w:val="24"/>
          <w:u w:val="single"/>
          <w:shd w:val="clear" w:color="auto" w:fill="FFFFFF"/>
        </w:rPr>
        <w:fldChar w:fldCharType="end"/>
      </w:r>
    </w:p>
    <w:p w14:paraId="3174CE4B" w14:textId="55312184" w:rsidR="00AB387C" w:rsidRPr="00AB387C" w:rsidRDefault="006B7D5C" w:rsidP="00AB387C">
      <w:pPr>
        <w:numPr>
          <w:ilvl w:val="0"/>
          <w:numId w:val="1"/>
        </w:numPr>
        <w:spacing w:after="0" w:line="240" w:lineRule="auto"/>
        <w:ind w:left="480"/>
        <w:rPr>
          <w:rFonts w:ascii="&amp;quot" w:eastAsia="Times New Roman" w:hAnsi="&amp;quot" w:cs="Times New Roman"/>
          <w:color w:val="000000"/>
          <w:sz w:val="24"/>
          <w:szCs w:val="24"/>
        </w:rPr>
      </w:pPr>
      <w:r>
        <w:fldChar w:fldCharType="begin"/>
      </w:r>
      <w:r>
        <w:instrText xml:space="preserve"> HYPERLINK "https://reference.niem.gov/niem/specification/conformance/3.0/conformance-3.0.html" \l "section_3" </w:instrText>
      </w:r>
      <w:r>
        <w:fldChar w:fldCharType="separate"/>
      </w:r>
      <w:r w:rsidR="00AB387C" w:rsidRPr="00AB387C">
        <w:rPr>
          <w:rFonts w:ascii="&amp;quot" w:eastAsia="Times New Roman" w:hAnsi="&amp;quot" w:cs="Times New Roman"/>
          <w:color w:val="000000"/>
          <w:sz w:val="24"/>
          <w:szCs w:val="24"/>
          <w:u w:val="single"/>
          <w:shd w:val="clear" w:color="auto" w:fill="FFFFFF"/>
        </w:rPr>
        <w:t xml:space="preserve">3. </w:t>
      </w:r>
      <w:ins w:id="14" w:author="James E Cabral" w:date="2020-09-02T15:14:00Z">
        <w:r w:rsidR="00590B90">
          <w:rPr>
            <w:rFonts w:ascii="&amp;quot" w:eastAsia="Times New Roman" w:hAnsi="&amp;quot" w:cs="Times New Roman"/>
            <w:color w:val="000000"/>
            <w:sz w:val="24"/>
            <w:szCs w:val="24"/>
            <w:u w:val="single"/>
            <w:shd w:val="clear" w:color="auto" w:fill="FFFFFF"/>
          </w:rPr>
          <w:t>Implementation</w:t>
        </w:r>
      </w:ins>
      <w:ins w:id="15" w:author="James E Cabral" w:date="2020-09-08T10:26:00Z">
        <w:r w:rsidR="00117C65">
          <w:rPr>
            <w:rFonts w:ascii="&amp;quot" w:eastAsia="Times New Roman" w:hAnsi="&amp;quot" w:cs="Times New Roman"/>
            <w:color w:val="000000"/>
            <w:sz w:val="24"/>
            <w:szCs w:val="24"/>
            <w:u w:val="single"/>
            <w:shd w:val="clear" w:color="auto" w:fill="FFFFFF"/>
          </w:rPr>
          <w:t>s</w:t>
        </w:r>
      </w:ins>
      <w:ins w:id="16" w:author="James E Cabral" w:date="2020-09-02T15:14:00Z">
        <w:r w:rsidR="00590B90">
          <w:rPr>
            <w:rFonts w:ascii="&amp;quot" w:eastAsia="Times New Roman" w:hAnsi="&amp;quot" w:cs="Times New Roman"/>
            <w:color w:val="000000"/>
            <w:sz w:val="24"/>
            <w:szCs w:val="24"/>
            <w:u w:val="single"/>
            <w:shd w:val="clear" w:color="auto" w:fill="FFFFFF"/>
          </w:rPr>
          <w:t xml:space="preserve"> </w:t>
        </w:r>
      </w:ins>
      <w:ins w:id="17" w:author="James E Cabral" w:date="2020-09-02T15:38:00Z">
        <w:r w:rsidR="00EF4C80">
          <w:rPr>
            <w:rFonts w:ascii="&amp;quot" w:eastAsia="Times New Roman" w:hAnsi="&amp;quot" w:cs="Times New Roman"/>
            <w:color w:val="000000"/>
            <w:sz w:val="24"/>
            <w:szCs w:val="24"/>
            <w:u w:val="single"/>
            <w:shd w:val="clear" w:color="auto" w:fill="FFFFFF"/>
          </w:rPr>
          <w:t>cannot</w:t>
        </w:r>
      </w:ins>
      <w:ins w:id="18" w:author="James E Cabral" w:date="2020-09-02T15:14:00Z">
        <w:r w:rsidR="00590B90">
          <w:rPr>
            <w:rFonts w:ascii="&amp;quot" w:eastAsia="Times New Roman" w:hAnsi="&amp;quot" w:cs="Times New Roman"/>
            <w:color w:val="000000"/>
            <w:sz w:val="24"/>
            <w:szCs w:val="24"/>
            <w:u w:val="single"/>
            <w:shd w:val="clear" w:color="auto" w:fill="FFFFFF"/>
          </w:rPr>
          <w:t xml:space="preserve"> conform with NIEM</w:t>
        </w:r>
      </w:ins>
      <w:del w:id="19" w:author="James E Cabral" w:date="2020-09-02T15:14:00Z">
        <w:r w:rsidR="00AB387C" w:rsidRPr="00AB387C" w:rsidDel="00590B90">
          <w:rPr>
            <w:rFonts w:ascii="&amp;quot" w:eastAsia="Times New Roman" w:hAnsi="&amp;quot" w:cs="Times New Roman"/>
            <w:color w:val="000000"/>
            <w:sz w:val="24"/>
            <w:szCs w:val="24"/>
            <w:u w:val="single"/>
            <w:shd w:val="clear" w:color="auto" w:fill="FFFFFF"/>
          </w:rPr>
          <w:delText xml:space="preserve">NIEM does not define </w:delText>
        </w:r>
        <w:r w:rsidR="00AB387C" w:rsidRPr="00AB387C" w:rsidDel="00590B90">
          <w:rPr>
            <w:rFonts w:ascii="&amp;quot" w:eastAsia="Times New Roman" w:hAnsi="&amp;quot" w:cs="Times New Roman"/>
            <w:i/>
            <w:iCs/>
            <w:color w:val="000000"/>
            <w:sz w:val="24"/>
            <w:szCs w:val="24"/>
          </w:rPr>
          <w:delText>compliance</w:delText>
        </w:r>
      </w:del>
      <w:r>
        <w:rPr>
          <w:rFonts w:ascii="&amp;quot" w:eastAsia="Times New Roman" w:hAnsi="&amp;quot" w:cs="Times New Roman"/>
          <w:i/>
          <w:iCs/>
          <w:color w:val="000000"/>
          <w:sz w:val="24"/>
          <w:szCs w:val="24"/>
        </w:rPr>
        <w:fldChar w:fldCharType="end"/>
      </w:r>
    </w:p>
    <w:p w14:paraId="691AF1CE" w14:textId="1864F445" w:rsidR="00AB387C" w:rsidRPr="00D06700" w:rsidRDefault="006B7D5C" w:rsidP="00AB387C">
      <w:pPr>
        <w:numPr>
          <w:ilvl w:val="0"/>
          <w:numId w:val="1"/>
        </w:numPr>
        <w:spacing w:after="0" w:line="240" w:lineRule="auto"/>
        <w:ind w:left="480"/>
        <w:rPr>
          <w:ins w:id="20" w:author="James E Cabral" w:date="2020-09-08T10:54:00Z"/>
          <w:rFonts w:ascii="&amp;quot" w:eastAsia="Times New Roman" w:hAnsi="&amp;quot" w:cs="Times New Roman"/>
          <w:color w:val="000000"/>
          <w:sz w:val="24"/>
          <w:szCs w:val="24"/>
          <w:rPrChange w:id="21" w:author="James E Cabral" w:date="2020-09-08T10:54:00Z">
            <w:rPr>
              <w:ins w:id="22" w:author="James E Cabral" w:date="2020-09-08T10:54:00Z"/>
              <w:rFonts w:ascii="&amp;quot" w:eastAsia="Times New Roman" w:hAnsi="&amp;quot" w:cs="Times New Roman"/>
              <w:color w:val="000000"/>
              <w:sz w:val="24"/>
              <w:szCs w:val="24"/>
              <w:u w:val="single"/>
              <w:shd w:val="clear" w:color="auto" w:fill="FFFFFF"/>
            </w:rPr>
          </w:rPrChange>
        </w:rPr>
      </w:pPr>
      <w:r>
        <w:fldChar w:fldCharType="begin"/>
      </w:r>
      <w:r>
        <w:instrText xml:space="preserve"> HYPERLINK "https://reference.niem.gov/niem/specification/conformance/3.0/conformance-3.0.html" \l "section_4" </w:instrText>
      </w:r>
      <w:r>
        <w:fldChar w:fldCharType="separate"/>
      </w:r>
      <w:r w:rsidR="00AB387C" w:rsidRPr="00AB387C">
        <w:rPr>
          <w:rFonts w:ascii="&amp;quot" w:eastAsia="Times New Roman" w:hAnsi="&amp;quot" w:cs="Times New Roman"/>
          <w:color w:val="000000"/>
          <w:sz w:val="24"/>
          <w:szCs w:val="24"/>
          <w:u w:val="single"/>
          <w:shd w:val="clear" w:color="auto" w:fill="FFFFFF"/>
        </w:rPr>
        <w:t xml:space="preserve">4. </w:t>
      </w:r>
      <w:ins w:id="23" w:author="James E Cabral" w:date="2020-09-08T10:53:00Z">
        <w:r w:rsidR="00D06700">
          <w:rPr>
            <w:rFonts w:ascii="&amp;quot" w:eastAsia="Times New Roman" w:hAnsi="&amp;quot" w:cs="Times New Roman"/>
            <w:color w:val="000000"/>
            <w:sz w:val="24"/>
            <w:szCs w:val="24"/>
            <w:u w:val="single"/>
            <w:shd w:val="clear" w:color="auto" w:fill="FFFFFF"/>
          </w:rPr>
          <w:t xml:space="preserve">NIEM components </w:t>
        </w:r>
      </w:ins>
      <w:ins w:id="24" w:author="James E Cabral" w:date="2020-09-08T10:54:00Z">
        <w:r w:rsidR="00D06700">
          <w:rPr>
            <w:rFonts w:ascii="&amp;quot" w:eastAsia="Times New Roman" w:hAnsi="&amp;quot" w:cs="Times New Roman"/>
            <w:color w:val="000000"/>
            <w:sz w:val="24"/>
            <w:szCs w:val="24"/>
            <w:u w:val="single"/>
            <w:shd w:val="clear" w:color="auto" w:fill="FFFFFF"/>
          </w:rPr>
          <w:t>must preserve semantic integrity</w:t>
        </w:r>
      </w:ins>
      <w:del w:id="25" w:author="James E Cabral" w:date="2020-09-02T15:38:00Z">
        <w:r w:rsidR="00AB387C" w:rsidRPr="00AB387C" w:rsidDel="00EF4C80">
          <w:rPr>
            <w:rFonts w:ascii="&amp;quot" w:eastAsia="Times New Roman" w:hAnsi="&amp;quot" w:cs="Times New Roman"/>
            <w:color w:val="000000"/>
            <w:sz w:val="24"/>
            <w:szCs w:val="24"/>
            <w:u w:val="single"/>
            <w:shd w:val="clear" w:color="auto" w:fill="FFFFFF"/>
          </w:rPr>
          <w:delText>NIEM-aware or -supporting vs. NIEM-conformant</w:delText>
        </w:r>
      </w:del>
      <w:r>
        <w:rPr>
          <w:rFonts w:ascii="&amp;quot" w:eastAsia="Times New Roman" w:hAnsi="&amp;quot" w:cs="Times New Roman"/>
          <w:color w:val="000000"/>
          <w:sz w:val="24"/>
          <w:szCs w:val="24"/>
          <w:u w:val="single"/>
          <w:shd w:val="clear" w:color="auto" w:fill="FFFFFF"/>
        </w:rPr>
        <w:fldChar w:fldCharType="end"/>
      </w:r>
    </w:p>
    <w:p w14:paraId="78CF13A4" w14:textId="73FBC53E" w:rsidR="00D06700" w:rsidRPr="00AB387C" w:rsidRDefault="00D06700" w:rsidP="00AB387C">
      <w:pPr>
        <w:numPr>
          <w:ilvl w:val="0"/>
          <w:numId w:val="1"/>
        </w:numPr>
        <w:spacing w:after="0" w:line="240" w:lineRule="auto"/>
        <w:ind w:left="480"/>
        <w:rPr>
          <w:rFonts w:ascii="&amp;quot" w:eastAsia="Times New Roman" w:hAnsi="&amp;quot" w:cs="Times New Roman"/>
          <w:color w:val="000000"/>
          <w:sz w:val="24"/>
          <w:szCs w:val="24"/>
        </w:rPr>
      </w:pPr>
      <w:ins w:id="26" w:author="James E Cabral" w:date="2020-09-08T10:54:00Z">
        <w:r>
          <w:rPr>
            <w:rFonts w:ascii="&amp;quot" w:eastAsia="Times New Roman" w:hAnsi="&amp;quot" w:cs="Times New Roman"/>
            <w:color w:val="000000"/>
            <w:sz w:val="24"/>
            <w:szCs w:val="24"/>
            <w:u w:val="single"/>
            <w:shd w:val="clear" w:color="auto" w:fill="FFFFFF"/>
          </w:rPr>
          <w:t xml:space="preserve">5. </w:t>
        </w:r>
        <w:r w:rsidRPr="00D06700">
          <w:rPr>
            <w:rFonts w:ascii="&amp;quot" w:eastAsia="Times New Roman" w:hAnsi="&amp;quot" w:cs="Times New Roman"/>
            <w:color w:val="000000"/>
            <w:sz w:val="24"/>
            <w:szCs w:val="24"/>
            <w:u w:val="single"/>
            <w:shd w:val="clear" w:color="auto" w:fill="FFFFFF"/>
          </w:rPr>
          <w:t>Producers of artifacts should verify NIEM conformance</w:t>
        </w:r>
      </w:ins>
    </w:p>
    <w:p w14:paraId="49BB4E84" w14:textId="6D5D521A" w:rsidR="00AB387C" w:rsidRPr="00AB387C" w:rsidDel="00EF4C80" w:rsidRDefault="006B7D5C" w:rsidP="00AB387C">
      <w:pPr>
        <w:numPr>
          <w:ilvl w:val="0"/>
          <w:numId w:val="1"/>
        </w:numPr>
        <w:spacing w:after="0" w:line="240" w:lineRule="auto"/>
        <w:ind w:left="480"/>
        <w:rPr>
          <w:del w:id="27" w:author="James E Cabral" w:date="2020-09-02T15:36:00Z"/>
          <w:rFonts w:ascii="&amp;quot" w:eastAsia="Times New Roman" w:hAnsi="&amp;quot" w:cs="Times New Roman"/>
          <w:color w:val="000000"/>
          <w:sz w:val="24"/>
          <w:szCs w:val="24"/>
        </w:rPr>
      </w:pPr>
      <w:del w:id="28" w:author="James E Cabral" w:date="2020-09-02T15:36:00Z">
        <w:r w:rsidDel="00EF4C80">
          <w:fldChar w:fldCharType="begin"/>
        </w:r>
        <w:r w:rsidDel="00EF4C80">
          <w:delInstrText xml:space="preserve"> HYPERLINK "https://reference.niem.gov/niem/specification/conformance/3.0/conformance-3.0.html" \l "section_5" </w:delInstrText>
        </w:r>
        <w:r w:rsidDel="00EF4C80">
          <w:fldChar w:fldCharType="separate"/>
        </w:r>
        <w:r w:rsidR="00AB387C" w:rsidRPr="00AB387C" w:rsidDel="00EF4C80">
          <w:rPr>
            <w:rFonts w:ascii="&amp;quot" w:eastAsia="Times New Roman" w:hAnsi="&amp;quot" w:cs="Times New Roman"/>
            <w:color w:val="000000"/>
            <w:sz w:val="24"/>
            <w:szCs w:val="24"/>
            <w:u w:val="single"/>
            <w:shd w:val="clear" w:color="auto" w:fill="FFFFFF"/>
          </w:rPr>
          <w:delText xml:space="preserve">5. </w:delText>
        </w:r>
      </w:del>
      <w:del w:id="29" w:author="James E Cabral" w:date="2020-09-02T12:39:00Z">
        <w:r w:rsidR="00AB387C" w:rsidRPr="00AB387C" w:rsidDel="00A00CC7">
          <w:rPr>
            <w:rFonts w:ascii="&amp;quot" w:eastAsia="Times New Roman" w:hAnsi="&amp;quot" w:cs="Times New Roman"/>
            <w:color w:val="000000"/>
            <w:sz w:val="24"/>
            <w:szCs w:val="24"/>
            <w:u w:val="single"/>
            <w:shd w:val="clear" w:color="auto" w:fill="FFFFFF"/>
          </w:rPr>
          <w:delText xml:space="preserve">Information sources </w:delText>
        </w:r>
      </w:del>
      <w:del w:id="30" w:author="James E Cabral" w:date="2020-09-02T15:36:00Z">
        <w:r w:rsidR="00AB387C" w:rsidRPr="00AB387C" w:rsidDel="00EF4C80">
          <w:rPr>
            <w:rFonts w:ascii="&amp;quot" w:eastAsia="Times New Roman" w:hAnsi="&amp;quot" w:cs="Times New Roman"/>
            <w:color w:val="000000"/>
            <w:sz w:val="24"/>
            <w:szCs w:val="24"/>
            <w:u w:val="single"/>
            <w:shd w:val="clear" w:color="auto" w:fill="FFFFFF"/>
          </w:rPr>
          <w:delText>for NIEM conformance</w:delText>
        </w:r>
        <w:r w:rsidDel="00EF4C80">
          <w:rPr>
            <w:rFonts w:ascii="&amp;quot" w:eastAsia="Times New Roman" w:hAnsi="&amp;quot" w:cs="Times New Roman"/>
            <w:color w:val="000000"/>
            <w:sz w:val="24"/>
            <w:szCs w:val="24"/>
            <w:u w:val="single"/>
            <w:shd w:val="clear" w:color="auto" w:fill="FFFFFF"/>
          </w:rPr>
          <w:fldChar w:fldCharType="end"/>
        </w:r>
      </w:del>
    </w:p>
    <w:p w14:paraId="31C00043" w14:textId="1AE4C95C" w:rsidR="00AB387C" w:rsidRPr="00AB387C" w:rsidDel="00316F37" w:rsidRDefault="006B7D5C" w:rsidP="00AB387C">
      <w:pPr>
        <w:numPr>
          <w:ilvl w:val="0"/>
          <w:numId w:val="1"/>
        </w:numPr>
        <w:spacing w:after="0" w:line="240" w:lineRule="auto"/>
        <w:ind w:left="480"/>
        <w:rPr>
          <w:del w:id="31" w:author="James E Cabral" w:date="2020-09-02T12:34:00Z"/>
          <w:rFonts w:ascii="&amp;quot" w:eastAsia="Times New Roman" w:hAnsi="&amp;quot" w:cs="Times New Roman"/>
          <w:color w:val="000000"/>
          <w:sz w:val="24"/>
          <w:szCs w:val="24"/>
        </w:rPr>
      </w:pPr>
      <w:del w:id="32" w:author="James E Cabral" w:date="2020-09-02T12:34:00Z">
        <w:r w:rsidDel="00316F37">
          <w:fldChar w:fldCharType="begin"/>
        </w:r>
        <w:r w:rsidDel="00316F37">
          <w:delInstrText xml:space="preserve"> HYPERLINK "https://reference.niem.gov/niem/specification/conformance/3.0/conformance-3.0.html" \l "section_6" </w:delInstrText>
        </w:r>
        <w:r w:rsidDel="00316F37">
          <w:fldChar w:fldCharType="separate"/>
        </w:r>
        <w:r w:rsidR="00AB387C" w:rsidRPr="00AB387C" w:rsidDel="00316F37">
          <w:rPr>
            <w:rFonts w:ascii="&amp;quot" w:eastAsia="Times New Roman" w:hAnsi="&amp;quot" w:cs="Times New Roman"/>
            <w:color w:val="000000"/>
            <w:sz w:val="24"/>
            <w:szCs w:val="24"/>
            <w:u w:val="single"/>
            <w:shd w:val="clear" w:color="auto" w:fill="FFFFFF"/>
          </w:rPr>
          <w:delText>6. Benefits of IEPDs that conform to NIEM</w:delText>
        </w:r>
        <w:r w:rsidDel="00316F37">
          <w:rPr>
            <w:rFonts w:ascii="&amp;quot" w:eastAsia="Times New Roman" w:hAnsi="&amp;quot" w:cs="Times New Roman"/>
            <w:color w:val="000000"/>
            <w:sz w:val="24"/>
            <w:szCs w:val="24"/>
            <w:u w:val="single"/>
            <w:shd w:val="clear" w:color="auto" w:fill="FFFFFF"/>
          </w:rPr>
          <w:fldChar w:fldCharType="end"/>
        </w:r>
      </w:del>
    </w:p>
    <w:p w14:paraId="2DD6C9CE" w14:textId="1FC61139" w:rsidR="00AB387C" w:rsidRPr="00AB387C" w:rsidDel="00316F37" w:rsidRDefault="006B7D5C" w:rsidP="00AB387C">
      <w:pPr>
        <w:numPr>
          <w:ilvl w:val="0"/>
          <w:numId w:val="1"/>
        </w:numPr>
        <w:spacing w:after="0" w:line="240" w:lineRule="auto"/>
        <w:ind w:left="480"/>
        <w:rPr>
          <w:del w:id="33" w:author="James E Cabral" w:date="2020-09-02T12:34:00Z"/>
          <w:rFonts w:ascii="&amp;quot" w:eastAsia="Times New Roman" w:hAnsi="&amp;quot" w:cs="Times New Roman"/>
          <w:color w:val="000000"/>
          <w:sz w:val="24"/>
          <w:szCs w:val="24"/>
        </w:rPr>
      </w:pPr>
      <w:del w:id="34" w:author="James E Cabral" w:date="2020-09-02T12:34:00Z">
        <w:r w:rsidDel="00316F37">
          <w:fldChar w:fldCharType="begin"/>
        </w:r>
        <w:r w:rsidDel="00316F37">
          <w:delInstrText xml:space="preserve"> HYPERLINK "https://reference.niem.gov/niem/specification/conformance/3.0/conformance-3.0.html" \l "section_7" </w:delInstrText>
        </w:r>
        <w:r w:rsidDel="00316F37">
          <w:fldChar w:fldCharType="separate"/>
        </w:r>
        <w:r w:rsidR="00AB387C" w:rsidRPr="00AB387C" w:rsidDel="00316F37">
          <w:rPr>
            <w:rFonts w:ascii="&amp;quot" w:eastAsia="Times New Roman" w:hAnsi="&amp;quot" w:cs="Times New Roman"/>
            <w:color w:val="000000"/>
            <w:sz w:val="24"/>
            <w:szCs w:val="24"/>
            <w:u w:val="single"/>
            <w:shd w:val="clear" w:color="auto" w:fill="FFFFFF"/>
          </w:rPr>
          <w:delText>7. Suggestions to IEPD developers</w:delText>
        </w:r>
        <w:r w:rsidDel="00316F37">
          <w:rPr>
            <w:rFonts w:ascii="&amp;quot" w:eastAsia="Times New Roman" w:hAnsi="&amp;quot" w:cs="Times New Roman"/>
            <w:color w:val="000000"/>
            <w:sz w:val="24"/>
            <w:szCs w:val="24"/>
            <w:u w:val="single"/>
            <w:shd w:val="clear" w:color="auto" w:fill="FFFFFF"/>
          </w:rPr>
          <w:fldChar w:fldCharType="end"/>
        </w:r>
      </w:del>
    </w:p>
    <w:p w14:paraId="2408B7E8" w14:textId="77777777" w:rsidR="00AB387C" w:rsidRPr="00AB387C" w:rsidRDefault="00D06700" w:rsidP="00AB387C">
      <w:pPr>
        <w:numPr>
          <w:ilvl w:val="0"/>
          <w:numId w:val="1"/>
        </w:numPr>
        <w:spacing w:after="0" w:line="240" w:lineRule="auto"/>
        <w:ind w:left="480"/>
        <w:rPr>
          <w:rFonts w:ascii="&amp;quot" w:eastAsia="Times New Roman" w:hAnsi="&amp;quot" w:cs="Times New Roman"/>
          <w:color w:val="000000"/>
          <w:sz w:val="24"/>
          <w:szCs w:val="24"/>
        </w:rPr>
      </w:pPr>
      <w:hyperlink r:id="rId7" w:anchor="appendix_A" w:history="1">
        <w:r w:rsidR="00AB387C" w:rsidRPr="00AB387C">
          <w:rPr>
            <w:rFonts w:ascii="&amp;quot" w:eastAsia="Times New Roman" w:hAnsi="&amp;quot" w:cs="Times New Roman"/>
            <w:color w:val="000000"/>
            <w:sz w:val="24"/>
            <w:szCs w:val="24"/>
            <w:u w:val="single"/>
            <w:shd w:val="clear" w:color="auto" w:fill="FFFFFF"/>
          </w:rPr>
          <w:t xml:space="preserve">Appendix A. References </w:t>
        </w:r>
      </w:hyperlink>
    </w:p>
    <w:p w14:paraId="7D841179" w14:textId="77777777" w:rsidR="00E70DAC" w:rsidRDefault="00E70DAC" w:rsidP="00AB387C">
      <w:pPr>
        <w:keepNext/>
        <w:spacing w:line="240" w:lineRule="auto"/>
        <w:rPr>
          <w:rFonts w:ascii="&amp;quot" w:eastAsia="Times New Roman" w:hAnsi="&amp;quot" w:cs="Times New Roman"/>
          <w:b/>
          <w:bCs/>
          <w:color w:val="000000"/>
          <w:sz w:val="30"/>
          <w:szCs w:val="30"/>
        </w:rPr>
      </w:pPr>
      <w:bookmarkStart w:id="35" w:name="d3e24"/>
      <w:bookmarkEnd w:id="35"/>
    </w:p>
    <w:p w14:paraId="4E9F5920" w14:textId="77777777" w:rsidR="00AB387C" w:rsidRPr="00AB387C" w:rsidRDefault="00AB387C" w:rsidP="00AB387C">
      <w:pPr>
        <w:keepNext/>
        <w:spacing w:line="240" w:lineRule="auto"/>
        <w:rPr>
          <w:rFonts w:ascii="&amp;quot" w:eastAsia="Times New Roman" w:hAnsi="&amp;quot" w:cs="Times New Roman"/>
          <w:b/>
          <w:bCs/>
          <w:color w:val="000000"/>
          <w:sz w:val="30"/>
          <w:szCs w:val="30"/>
        </w:rPr>
      </w:pPr>
      <w:r w:rsidRPr="00AB387C">
        <w:rPr>
          <w:rFonts w:ascii="&amp;quot" w:eastAsia="Times New Roman" w:hAnsi="&amp;quot" w:cs="Times New Roman"/>
          <w:b/>
          <w:bCs/>
          <w:color w:val="000000"/>
          <w:sz w:val="30"/>
          <w:szCs w:val="30"/>
        </w:rPr>
        <w:t>Abstract</w:t>
      </w:r>
    </w:p>
    <w:p w14:paraId="522AF85E" w14:textId="3E0D732B" w:rsidR="00AB387C" w:rsidRPr="00AB387C" w:rsidRDefault="00AB387C" w:rsidP="00AB387C">
      <w:pPr>
        <w:spacing w:before="240" w:after="240" w:line="240" w:lineRule="auto"/>
        <w:rPr>
          <w:rFonts w:ascii="&amp;quot" w:eastAsia="Times New Roman" w:hAnsi="&amp;quot" w:cs="Times New Roman"/>
          <w:color w:val="000000"/>
          <w:sz w:val="24"/>
          <w:szCs w:val="24"/>
        </w:rPr>
      </w:pPr>
      <w:r w:rsidRPr="00AB387C">
        <w:rPr>
          <w:rFonts w:ascii="&amp;quot" w:eastAsia="Times New Roman" w:hAnsi="&amp;quot" w:cs="Times New Roman"/>
          <w:color w:val="000000"/>
          <w:sz w:val="24"/>
          <w:szCs w:val="24"/>
        </w:rPr>
        <w:t xml:space="preserve">This document specifies general conformance guidance, principles, and rules for the National Information Exchange Model (NIEM) version </w:t>
      </w:r>
      <w:del w:id="36" w:author="Chipman, Charles" w:date="2019-01-15T06:12:00Z">
        <w:r w:rsidRPr="00AB387C" w:rsidDel="006B616B">
          <w:rPr>
            <w:rFonts w:ascii="&amp;quot" w:eastAsia="Times New Roman" w:hAnsi="&amp;quot" w:cs="Times New Roman"/>
            <w:color w:val="000000"/>
            <w:sz w:val="24"/>
            <w:szCs w:val="24"/>
          </w:rPr>
          <w:delText>3</w:delText>
        </w:r>
      </w:del>
      <w:ins w:id="37" w:author="James E Cabral" w:date="2020-09-02T11:57:00Z">
        <w:r w:rsidR="00EB3562">
          <w:rPr>
            <w:rFonts w:ascii="&amp;quot" w:eastAsia="Times New Roman" w:hAnsi="&amp;quot" w:cs="Times New Roman"/>
            <w:color w:val="000000"/>
            <w:sz w:val="24"/>
            <w:szCs w:val="24"/>
          </w:rPr>
          <w:t>5</w:t>
        </w:r>
      </w:ins>
      <w:ins w:id="38" w:author="Chipman, Charles" w:date="2019-01-15T06:12:00Z">
        <w:del w:id="39" w:author="James E Cabral" w:date="2020-09-02T11:57:00Z">
          <w:r w:rsidR="006B616B" w:rsidDel="00EB3562">
            <w:rPr>
              <w:rFonts w:ascii="&amp;quot" w:eastAsia="Times New Roman" w:hAnsi="&amp;quot" w:cs="Times New Roman"/>
              <w:color w:val="000000"/>
              <w:sz w:val="24"/>
              <w:szCs w:val="24"/>
            </w:rPr>
            <w:delText>4</w:delText>
          </w:r>
        </w:del>
      </w:ins>
      <w:r w:rsidRPr="00AB387C">
        <w:rPr>
          <w:rFonts w:ascii="&amp;quot" w:eastAsia="Times New Roman" w:hAnsi="&amp;quot" w:cs="Times New Roman"/>
          <w:color w:val="000000"/>
          <w:sz w:val="24"/>
          <w:szCs w:val="24"/>
        </w:rPr>
        <w:t>.0.</w:t>
      </w:r>
    </w:p>
    <w:p w14:paraId="5586FC86" w14:textId="77777777" w:rsidR="00AB387C" w:rsidRPr="00AB387C" w:rsidRDefault="00AB387C" w:rsidP="00AB387C">
      <w:pPr>
        <w:keepNext/>
        <w:spacing w:line="240" w:lineRule="auto"/>
        <w:rPr>
          <w:rFonts w:ascii="&amp;quot" w:eastAsia="Times New Roman" w:hAnsi="&amp;quot" w:cs="Times New Roman"/>
          <w:b/>
          <w:bCs/>
          <w:color w:val="000000"/>
          <w:sz w:val="30"/>
          <w:szCs w:val="30"/>
        </w:rPr>
      </w:pPr>
      <w:bookmarkStart w:id="40" w:name="d3e33"/>
      <w:bookmarkEnd w:id="40"/>
      <w:r w:rsidRPr="00AB387C">
        <w:rPr>
          <w:rFonts w:ascii="&amp;quot" w:eastAsia="Times New Roman" w:hAnsi="&amp;quot" w:cs="Times New Roman"/>
          <w:b/>
          <w:bCs/>
          <w:color w:val="000000"/>
          <w:sz w:val="30"/>
          <w:szCs w:val="30"/>
        </w:rPr>
        <w:t>Status</w:t>
      </w:r>
    </w:p>
    <w:p w14:paraId="36927A5F" w14:textId="0034DFAE" w:rsidR="00AB387C" w:rsidRPr="00AB387C" w:rsidRDefault="00AB387C" w:rsidP="00AB387C">
      <w:pPr>
        <w:spacing w:before="240" w:after="240" w:line="240" w:lineRule="auto"/>
        <w:rPr>
          <w:rFonts w:ascii="&amp;quot" w:eastAsia="Times New Roman" w:hAnsi="&amp;quot" w:cs="Times New Roman"/>
          <w:color w:val="000000"/>
          <w:sz w:val="24"/>
          <w:szCs w:val="24"/>
        </w:rPr>
      </w:pPr>
      <w:r w:rsidRPr="00AB387C">
        <w:rPr>
          <w:rFonts w:ascii="&amp;quot" w:eastAsia="Times New Roman" w:hAnsi="&amp;quot" w:cs="Times New Roman"/>
          <w:color w:val="000000"/>
          <w:sz w:val="24"/>
          <w:szCs w:val="24"/>
        </w:rPr>
        <w:t>This document is the specification for general NIEM conformance. It represents the collaborative work of the NIEM Business Architecture Committee (NBAC) and the NIEM Technical Architecture Committee (NTAC)</w:t>
      </w:r>
      <w:del w:id="41" w:author="Chipman, Charles" w:date="2019-01-08T08:19:00Z">
        <w:r w:rsidRPr="00AB387C" w:rsidDel="00AE7DCD">
          <w:rPr>
            <w:rFonts w:ascii="&amp;quot" w:eastAsia="Times New Roman" w:hAnsi="&amp;quot" w:cs="Times New Roman"/>
            <w:color w:val="000000"/>
            <w:sz w:val="24"/>
            <w:szCs w:val="24"/>
          </w:rPr>
          <w:delText xml:space="preserve"> and their predecessors</w:delText>
        </w:r>
      </w:del>
      <w:r w:rsidRPr="00AB387C">
        <w:rPr>
          <w:rFonts w:ascii="&amp;quot" w:eastAsia="Times New Roman" w:hAnsi="&amp;quot" w:cs="Times New Roman"/>
          <w:color w:val="000000"/>
          <w:sz w:val="24"/>
          <w:szCs w:val="24"/>
        </w:rPr>
        <w:t>.</w:t>
      </w:r>
    </w:p>
    <w:p w14:paraId="2C6D5240" w14:textId="48B0A741" w:rsidR="00AB387C" w:rsidRPr="00AB387C" w:rsidRDefault="00AB387C" w:rsidP="00AB387C">
      <w:pPr>
        <w:spacing w:before="240" w:after="240" w:line="240" w:lineRule="auto"/>
        <w:rPr>
          <w:rFonts w:ascii="&amp;quot" w:eastAsia="Times New Roman" w:hAnsi="&amp;quot" w:cs="Times New Roman"/>
          <w:color w:val="000000"/>
          <w:sz w:val="24"/>
          <w:szCs w:val="24"/>
        </w:rPr>
      </w:pPr>
      <w:r w:rsidRPr="00AB387C">
        <w:rPr>
          <w:rFonts w:ascii="&amp;quot" w:eastAsia="Times New Roman" w:hAnsi="&amp;quot" w:cs="Times New Roman"/>
          <w:color w:val="000000"/>
          <w:sz w:val="24"/>
          <w:szCs w:val="24"/>
        </w:rPr>
        <w:t xml:space="preserve">This document is a product of the NIEM </w:t>
      </w:r>
      <w:del w:id="42" w:author="Chipman, Charles" w:date="2019-01-08T08:19:00Z">
        <w:r w:rsidRPr="00AB387C" w:rsidDel="00AE7DCD">
          <w:rPr>
            <w:rFonts w:ascii="&amp;quot" w:eastAsia="Times New Roman" w:hAnsi="&amp;quot" w:cs="Times New Roman"/>
            <w:color w:val="000000"/>
            <w:sz w:val="24"/>
            <w:szCs w:val="24"/>
          </w:rPr>
          <w:delText xml:space="preserve">Program </w:delText>
        </w:r>
      </w:del>
      <w:r w:rsidRPr="00AB387C">
        <w:rPr>
          <w:rFonts w:ascii="&amp;quot" w:eastAsia="Times New Roman" w:hAnsi="&amp;quot" w:cs="Times New Roman"/>
          <w:color w:val="000000"/>
          <w:sz w:val="24"/>
          <w:szCs w:val="24"/>
        </w:rPr>
        <w:t>Management Office (</w:t>
      </w:r>
      <w:del w:id="43" w:author="Chipman, Charles" w:date="2019-01-08T08:19:00Z">
        <w:r w:rsidRPr="00AB387C" w:rsidDel="00AE7DCD">
          <w:rPr>
            <w:rFonts w:ascii="&amp;quot" w:eastAsia="Times New Roman" w:hAnsi="&amp;quot" w:cs="Times New Roman"/>
            <w:color w:val="000000"/>
            <w:sz w:val="24"/>
            <w:szCs w:val="24"/>
          </w:rPr>
          <w:delText>P</w:delText>
        </w:r>
      </w:del>
      <w:r w:rsidRPr="00AB387C">
        <w:rPr>
          <w:rFonts w:ascii="&amp;quot" w:eastAsia="Times New Roman" w:hAnsi="&amp;quot" w:cs="Times New Roman"/>
          <w:color w:val="000000"/>
          <w:sz w:val="24"/>
          <w:szCs w:val="24"/>
        </w:rPr>
        <w:t>MO).</w:t>
      </w:r>
    </w:p>
    <w:p w14:paraId="78F91C84" w14:textId="77777777" w:rsidR="00AB387C" w:rsidRPr="00AB387C" w:rsidRDefault="00AB387C" w:rsidP="00AB387C">
      <w:pPr>
        <w:spacing w:before="240" w:after="240" w:line="240" w:lineRule="auto"/>
        <w:rPr>
          <w:rFonts w:ascii="&amp;quot" w:eastAsia="Times New Roman" w:hAnsi="&amp;quot" w:cs="Times New Roman"/>
          <w:color w:val="000000"/>
          <w:sz w:val="24"/>
          <w:szCs w:val="24"/>
        </w:rPr>
      </w:pPr>
      <w:r w:rsidRPr="00AB387C">
        <w:rPr>
          <w:rFonts w:ascii="&amp;quot" w:eastAsia="Times New Roman" w:hAnsi="&amp;quot" w:cs="Times New Roman"/>
          <w:color w:val="000000"/>
          <w:sz w:val="24"/>
          <w:szCs w:val="24"/>
        </w:rPr>
        <w:t xml:space="preserve">Send comments on this specification via email to </w:t>
      </w:r>
      <w:commentRangeStart w:id="44"/>
      <w:commentRangeStart w:id="45"/>
      <w:r w:rsidR="00A85E12">
        <w:rPr>
          <w:rFonts w:ascii="&amp;quot" w:eastAsia="Times New Roman" w:hAnsi="&amp;quot" w:cs="Times New Roman"/>
          <w:color w:val="000000"/>
          <w:sz w:val="19"/>
          <w:szCs w:val="19"/>
          <w:u w:val="single"/>
          <w:shd w:val="clear" w:color="auto" w:fill="FFFFFF"/>
        </w:rPr>
        <w:fldChar w:fldCharType="begin"/>
      </w:r>
      <w:r w:rsidR="00A85E12">
        <w:rPr>
          <w:rFonts w:ascii="&amp;quot" w:eastAsia="Times New Roman" w:hAnsi="&amp;quot" w:cs="Times New Roman"/>
          <w:color w:val="000000"/>
          <w:sz w:val="19"/>
          <w:szCs w:val="19"/>
          <w:u w:val="single"/>
          <w:shd w:val="clear" w:color="auto" w:fill="FFFFFF"/>
        </w:rPr>
        <w:instrText xml:space="preserve"> HYPERLINK "mailto:niem-comments%40lists.gatech.edu?subject=NIEM%20Conformance%20Specification%20Version%203.0" \t "_blank" </w:instrText>
      </w:r>
      <w:r w:rsidR="00A85E12">
        <w:rPr>
          <w:rFonts w:ascii="&amp;quot" w:eastAsia="Times New Roman" w:hAnsi="&amp;quot" w:cs="Times New Roman"/>
          <w:color w:val="000000"/>
          <w:sz w:val="19"/>
          <w:szCs w:val="19"/>
          <w:u w:val="single"/>
          <w:shd w:val="clear" w:color="auto" w:fill="FFFFFF"/>
        </w:rPr>
        <w:fldChar w:fldCharType="separate"/>
      </w:r>
      <w:r w:rsidRPr="00AB387C">
        <w:rPr>
          <w:rFonts w:ascii="&amp;quot" w:eastAsia="Times New Roman" w:hAnsi="&amp;quot" w:cs="Times New Roman"/>
          <w:color w:val="000000"/>
          <w:sz w:val="19"/>
          <w:szCs w:val="19"/>
          <w:u w:val="single"/>
          <w:shd w:val="clear" w:color="auto" w:fill="FFFFFF"/>
        </w:rPr>
        <w:t>niem-comments@lists.gatech.edu</w:t>
      </w:r>
      <w:r w:rsidR="00A85E12">
        <w:rPr>
          <w:rFonts w:ascii="&amp;quot" w:eastAsia="Times New Roman" w:hAnsi="&amp;quot" w:cs="Times New Roman"/>
          <w:color w:val="000000"/>
          <w:sz w:val="19"/>
          <w:szCs w:val="19"/>
          <w:u w:val="single"/>
          <w:shd w:val="clear" w:color="auto" w:fill="FFFFFF"/>
        </w:rPr>
        <w:fldChar w:fldCharType="end"/>
      </w:r>
      <w:commentRangeEnd w:id="44"/>
      <w:r w:rsidR="006B616B">
        <w:rPr>
          <w:rStyle w:val="CommentReference"/>
        </w:rPr>
        <w:commentReference w:id="44"/>
      </w:r>
      <w:commentRangeEnd w:id="45"/>
      <w:r w:rsidR="00EB3562">
        <w:rPr>
          <w:rStyle w:val="CommentReference"/>
        </w:rPr>
        <w:commentReference w:id="45"/>
      </w:r>
      <w:r w:rsidRPr="00AB387C">
        <w:rPr>
          <w:rFonts w:ascii="&amp;quot" w:eastAsia="Times New Roman" w:hAnsi="&amp;quot" w:cs="Times New Roman"/>
          <w:color w:val="000000"/>
          <w:sz w:val="24"/>
          <w:szCs w:val="24"/>
        </w:rPr>
        <w:t>.</w:t>
      </w:r>
    </w:p>
    <w:p w14:paraId="07C7E7CC" w14:textId="77777777" w:rsidR="00AB387C" w:rsidRPr="00AB387C" w:rsidRDefault="00AB387C" w:rsidP="00AB387C">
      <w:pPr>
        <w:keepNext/>
        <w:spacing w:line="240" w:lineRule="auto"/>
        <w:rPr>
          <w:rFonts w:ascii="&amp;quot" w:eastAsia="Times New Roman" w:hAnsi="&amp;quot" w:cs="Times New Roman"/>
          <w:b/>
          <w:bCs/>
          <w:color w:val="000000"/>
          <w:sz w:val="30"/>
          <w:szCs w:val="30"/>
        </w:rPr>
      </w:pPr>
      <w:bookmarkStart w:id="46" w:name="Purpose"/>
      <w:bookmarkStart w:id="47" w:name="section_1"/>
      <w:bookmarkEnd w:id="46"/>
      <w:bookmarkEnd w:id="47"/>
      <w:r w:rsidRPr="00AB387C">
        <w:rPr>
          <w:rFonts w:ascii="&amp;quot" w:eastAsia="Times New Roman" w:hAnsi="&amp;quot" w:cs="Times New Roman"/>
          <w:b/>
          <w:bCs/>
          <w:color w:val="000000"/>
          <w:sz w:val="30"/>
          <w:szCs w:val="30"/>
        </w:rPr>
        <w:t>1. Purpose</w:t>
      </w:r>
    </w:p>
    <w:p w14:paraId="59F0F3B4" w14:textId="0565D184" w:rsidR="00057E80" w:rsidRDefault="00AB387C" w:rsidP="00AB387C">
      <w:pPr>
        <w:spacing w:before="240" w:after="240" w:line="240" w:lineRule="auto"/>
        <w:rPr>
          <w:ins w:id="48" w:author="James E Cabral" w:date="2020-09-02T12:25:00Z"/>
          <w:rFonts w:ascii="&amp;quot" w:eastAsia="Times New Roman" w:hAnsi="&amp;quot" w:cs="Times New Roman"/>
          <w:color w:val="000000"/>
          <w:sz w:val="24"/>
          <w:szCs w:val="24"/>
        </w:rPr>
      </w:pPr>
      <w:r w:rsidRPr="00AB387C">
        <w:rPr>
          <w:rFonts w:ascii="&amp;quot" w:eastAsia="Times New Roman" w:hAnsi="&amp;quot" w:cs="Times New Roman"/>
          <w:color w:val="000000"/>
          <w:sz w:val="24"/>
          <w:szCs w:val="24"/>
        </w:rPr>
        <w:t xml:space="preserve">This is a high-level document that </w:t>
      </w:r>
      <w:del w:id="49" w:author="James E Cabral" w:date="2020-09-02T11:57:00Z">
        <w:r w:rsidRPr="00AB387C" w:rsidDel="00EB3562">
          <w:rPr>
            <w:rFonts w:ascii="&amp;quot" w:eastAsia="Times New Roman" w:hAnsi="&amp;quot" w:cs="Times New Roman"/>
            <w:color w:val="000000"/>
            <w:sz w:val="24"/>
            <w:szCs w:val="24"/>
          </w:rPr>
          <w:delText xml:space="preserve">introduces </w:delText>
        </w:r>
      </w:del>
      <w:ins w:id="50" w:author="James E Cabral" w:date="2020-09-02T11:57:00Z">
        <w:r w:rsidR="00EB3562">
          <w:rPr>
            <w:rFonts w:ascii="&amp;quot" w:eastAsia="Times New Roman" w:hAnsi="&amp;quot" w:cs="Times New Roman"/>
            <w:color w:val="000000"/>
            <w:sz w:val="24"/>
            <w:szCs w:val="24"/>
          </w:rPr>
          <w:t>defines</w:t>
        </w:r>
      </w:ins>
      <w:ins w:id="51" w:author="James E Cabral" w:date="2020-09-02T12:24:00Z">
        <w:r w:rsidR="00057E80">
          <w:rPr>
            <w:rFonts w:ascii="&amp;quot" w:eastAsia="Times New Roman" w:hAnsi="&amp;quot" w:cs="Times New Roman"/>
            <w:color w:val="000000"/>
            <w:sz w:val="24"/>
            <w:szCs w:val="24"/>
          </w:rPr>
          <w:t xml:space="preserve"> </w:t>
        </w:r>
      </w:ins>
      <w:r w:rsidRPr="00AB387C">
        <w:rPr>
          <w:rFonts w:ascii="&amp;quot" w:eastAsia="Times New Roman" w:hAnsi="&amp;quot" w:cs="Times New Roman"/>
          <w:color w:val="000000"/>
          <w:sz w:val="24"/>
          <w:szCs w:val="24"/>
        </w:rPr>
        <w:t xml:space="preserve">NIEM conformance </w:t>
      </w:r>
      <w:del w:id="52" w:author="James E Cabral" w:date="2020-09-02T11:57:00Z">
        <w:r w:rsidRPr="00AB387C" w:rsidDel="00EB3562">
          <w:rPr>
            <w:rFonts w:ascii="&amp;quot" w:eastAsia="Times New Roman" w:hAnsi="&amp;quot" w:cs="Times New Roman"/>
            <w:color w:val="000000"/>
            <w:sz w:val="24"/>
            <w:szCs w:val="24"/>
          </w:rPr>
          <w:delText>and provides a general normative definition for its meaning,</w:delText>
        </w:r>
      </w:del>
      <w:ins w:id="53" w:author="James E Cabral" w:date="2020-09-02T11:57:00Z">
        <w:r w:rsidR="00EB3562">
          <w:rPr>
            <w:rFonts w:ascii="&amp;quot" w:eastAsia="Times New Roman" w:hAnsi="&amp;quot" w:cs="Times New Roman"/>
            <w:color w:val="000000"/>
            <w:sz w:val="24"/>
            <w:szCs w:val="24"/>
          </w:rPr>
          <w:t>including</w:t>
        </w:r>
      </w:ins>
      <w:r w:rsidRPr="00AB387C">
        <w:rPr>
          <w:rFonts w:ascii="&amp;quot" w:eastAsia="Times New Roman" w:hAnsi="&amp;quot" w:cs="Times New Roman"/>
          <w:color w:val="000000"/>
          <w:sz w:val="24"/>
          <w:szCs w:val="24"/>
        </w:rPr>
        <w:t xml:space="preserve"> how it applies</w:t>
      </w:r>
      <w:ins w:id="54" w:author="James E Cabral" w:date="2020-09-02T12:26:00Z">
        <w:r w:rsidR="00057E80">
          <w:rPr>
            <w:rFonts w:ascii="&amp;quot" w:eastAsia="Times New Roman" w:hAnsi="&amp;quot" w:cs="Times New Roman"/>
            <w:color w:val="000000"/>
            <w:sz w:val="24"/>
            <w:szCs w:val="24"/>
          </w:rPr>
          <w:t xml:space="preserve"> and</w:t>
        </w:r>
      </w:ins>
      <w:del w:id="55" w:author="James E Cabral" w:date="2020-09-02T12:26:00Z">
        <w:r w:rsidRPr="00AB387C" w:rsidDel="00057E80">
          <w:rPr>
            <w:rFonts w:ascii="&amp;quot" w:eastAsia="Times New Roman" w:hAnsi="&amp;quot" w:cs="Times New Roman"/>
            <w:color w:val="000000"/>
            <w:sz w:val="24"/>
            <w:szCs w:val="24"/>
          </w:rPr>
          <w:delText>,</w:delText>
        </w:r>
      </w:del>
      <w:r w:rsidRPr="00AB387C">
        <w:rPr>
          <w:rFonts w:ascii="&amp;quot" w:eastAsia="Times New Roman" w:hAnsi="&amp;quot" w:cs="Times New Roman"/>
          <w:color w:val="000000"/>
          <w:sz w:val="24"/>
          <w:szCs w:val="24"/>
        </w:rPr>
        <w:t xml:space="preserve"> to what it </w:t>
      </w:r>
      <w:ins w:id="56" w:author="James E Cabral" w:date="2020-09-02T12:26:00Z">
        <w:r w:rsidR="00057E80">
          <w:rPr>
            <w:rFonts w:ascii="&amp;quot" w:eastAsia="Times New Roman" w:hAnsi="&amp;quot" w:cs="Times New Roman"/>
            <w:color w:val="000000"/>
            <w:sz w:val="24"/>
            <w:szCs w:val="24"/>
          </w:rPr>
          <w:t xml:space="preserve">does and does not </w:t>
        </w:r>
      </w:ins>
      <w:r w:rsidRPr="00AB387C">
        <w:rPr>
          <w:rFonts w:ascii="&amp;quot" w:eastAsia="Times New Roman" w:hAnsi="&amp;quot" w:cs="Times New Roman"/>
          <w:color w:val="000000"/>
          <w:sz w:val="24"/>
          <w:szCs w:val="24"/>
        </w:rPr>
        <w:t>appl</w:t>
      </w:r>
      <w:ins w:id="57" w:author="James E Cabral" w:date="2020-09-02T12:26:00Z">
        <w:r w:rsidR="00057E80">
          <w:rPr>
            <w:rFonts w:ascii="&amp;quot" w:eastAsia="Times New Roman" w:hAnsi="&amp;quot" w:cs="Times New Roman"/>
            <w:color w:val="000000"/>
            <w:sz w:val="24"/>
            <w:szCs w:val="24"/>
          </w:rPr>
          <w:t>y.</w:t>
        </w:r>
      </w:ins>
      <w:del w:id="58" w:author="James E Cabral" w:date="2020-09-02T12:26:00Z">
        <w:r w:rsidRPr="00AB387C" w:rsidDel="00057E80">
          <w:rPr>
            <w:rFonts w:ascii="&amp;quot" w:eastAsia="Times New Roman" w:hAnsi="&amp;quot" w:cs="Times New Roman"/>
            <w:color w:val="000000"/>
            <w:sz w:val="24"/>
            <w:szCs w:val="24"/>
          </w:rPr>
          <w:delText xml:space="preserve">ies, </w:delText>
        </w:r>
      </w:del>
      <w:del w:id="59" w:author="James E Cabral" w:date="2020-09-02T12:25:00Z">
        <w:r w:rsidRPr="00AB387C" w:rsidDel="00057E80">
          <w:rPr>
            <w:rFonts w:ascii="&amp;quot" w:eastAsia="Times New Roman" w:hAnsi="&amp;quot" w:cs="Times New Roman"/>
            <w:color w:val="000000"/>
            <w:sz w:val="24"/>
            <w:szCs w:val="24"/>
          </w:rPr>
          <w:delText>as well as</w:delText>
        </w:r>
      </w:del>
      <w:del w:id="60" w:author="James E Cabral" w:date="2020-09-02T12:26:00Z">
        <w:r w:rsidRPr="00AB387C" w:rsidDel="00057E80">
          <w:rPr>
            <w:rFonts w:ascii="&amp;quot" w:eastAsia="Times New Roman" w:hAnsi="&amp;quot" w:cs="Times New Roman"/>
            <w:color w:val="000000"/>
            <w:sz w:val="24"/>
            <w:szCs w:val="24"/>
          </w:rPr>
          <w:delText xml:space="preserve"> to what it does not apply.</w:delText>
        </w:r>
      </w:del>
      <w:r w:rsidRPr="00AB387C">
        <w:rPr>
          <w:rFonts w:ascii="&amp;quot" w:eastAsia="Times New Roman" w:hAnsi="&amp;quot" w:cs="Times New Roman"/>
          <w:color w:val="000000"/>
          <w:sz w:val="24"/>
          <w:szCs w:val="24"/>
        </w:rPr>
        <w:t xml:space="preserve"> </w:t>
      </w:r>
      <w:ins w:id="61" w:author="James E Cabral" w:date="2020-09-02T12:25:00Z">
        <w:r w:rsidR="00057E80">
          <w:rPr>
            <w:rFonts w:ascii="&amp;quot" w:eastAsia="Times New Roman" w:hAnsi="&amp;quot" w:cs="Times New Roman"/>
            <w:color w:val="000000"/>
            <w:sz w:val="24"/>
            <w:szCs w:val="24"/>
          </w:rPr>
          <w:t xml:space="preserve">The intended audience includes NIEM developers and users.  </w:t>
        </w:r>
      </w:ins>
    </w:p>
    <w:p w14:paraId="723A0904" w14:textId="5322DF1A" w:rsidR="00057E80" w:rsidRDefault="00057E80" w:rsidP="00AB387C">
      <w:pPr>
        <w:spacing w:before="240" w:after="240" w:line="240" w:lineRule="auto"/>
        <w:rPr>
          <w:ins w:id="62" w:author="James E Cabral" w:date="2020-09-02T15:39:00Z"/>
          <w:rFonts w:ascii="&amp;quot" w:eastAsia="Times New Roman" w:hAnsi="&amp;quot" w:cs="Times New Roman"/>
          <w:color w:val="000000"/>
          <w:sz w:val="24"/>
          <w:szCs w:val="24"/>
        </w:rPr>
      </w:pPr>
      <w:ins w:id="63" w:author="James E Cabral" w:date="2020-09-02T12:24:00Z">
        <w:r>
          <w:rPr>
            <w:rFonts w:ascii="&amp;quot" w:eastAsia="Times New Roman" w:hAnsi="&amp;quot" w:cs="Times New Roman"/>
            <w:color w:val="000000"/>
            <w:sz w:val="24"/>
            <w:szCs w:val="24"/>
          </w:rPr>
          <w:t xml:space="preserve">This specification includes other NIEM specifications by reference.  </w:t>
        </w:r>
      </w:ins>
      <w:ins w:id="64" w:author="James E Cabral" w:date="2020-09-02T12:22:00Z">
        <w:r>
          <w:rPr>
            <w:rFonts w:ascii="&amp;quot" w:eastAsia="Times New Roman" w:hAnsi="&amp;quot" w:cs="Times New Roman"/>
            <w:color w:val="000000"/>
            <w:sz w:val="24"/>
            <w:szCs w:val="24"/>
          </w:rPr>
          <w:t>I</w:t>
        </w:r>
      </w:ins>
      <w:ins w:id="65" w:author="James E Cabral" w:date="2020-09-02T12:21:00Z">
        <w:r>
          <w:rPr>
            <w:rFonts w:ascii="&amp;quot" w:eastAsia="Times New Roman" w:hAnsi="&amp;quot" w:cs="Times New Roman"/>
            <w:color w:val="000000"/>
            <w:sz w:val="24"/>
            <w:szCs w:val="24"/>
          </w:rPr>
          <w:t xml:space="preserve">nformative information, </w:t>
        </w:r>
      </w:ins>
      <w:ins w:id="66" w:author="James E Cabral" w:date="2020-09-02T12:22:00Z">
        <w:r>
          <w:rPr>
            <w:rFonts w:ascii="&amp;quot" w:eastAsia="Times New Roman" w:hAnsi="&amp;quot" w:cs="Times New Roman"/>
            <w:color w:val="000000"/>
            <w:sz w:val="24"/>
            <w:szCs w:val="24"/>
          </w:rPr>
          <w:t xml:space="preserve">including tools </w:t>
        </w:r>
      </w:ins>
      <w:ins w:id="67" w:author="James E Cabral" w:date="2020-09-02T12:23:00Z">
        <w:r>
          <w:rPr>
            <w:rFonts w:ascii="&amp;quot" w:eastAsia="Times New Roman" w:hAnsi="&amp;quot" w:cs="Times New Roman"/>
            <w:color w:val="000000"/>
            <w:sz w:val="24"/>
            <w:szCs w:val="24"/>
          </w:rPr>
          <w:t>and implementation guidance are</w:t>
        </w:r>
      </w:ins>
      <w:ins w:id="68" w:author="James E Cabral" w:date="2020-09-02T12:24:00Z">
        <w:r>
          <w:rPr>
            <w:rFonts w:ascii="&amp;quot" w:eastAsia="Times New Roman" w:hAnsi="&amp;quot" w:cs="Times New Roman"/>
            <w:color w:val="000000"/>
            <w:sz w:val="24"/>
            <w:szCs w:val="24"/>
          </w:rPr>
          <w:t xml:space="preserve"> also</w:t>
        </w:r>
      </w:ins>
      <w:ins w:id="69" w:author="James E Cabral" w:date="2020-09-02T12:23:00Z">
        <w:r>
          <w:rPr>
            <w:rFonts w:ascii="&amp;quot" w:eastAsia="Times New Roman" w:hAnsi="&amp;quot" w:cs="Times New Roman"/>
            <w:color w:val="000000"/>
            <w:sz w:val="24"/>
            <w:szCs w:val="24"/>
          </w:rPr>
          <w:t xml:space="preserve"> published at </w:t>
        </w:r>
        <w:r>
          <w:rPr>
            <w:rFonts w:ascii="&amp;quot" w:eastAsia="Times New Roman" w:hAnsi="&amp;quot" w:cs="Times New Roman"/>
            <w:color w:val="000000"/>
            <w:sz w:val="24"/>
            <w:szCs w:val="24"/>
          </w:rPr>
          <w:fldChar w:fldCharType="begin"/>
        </w:r>
        <w:r>
          <w:rPr>
            <w:rFonts w:ascii="&amp;quot" w:eastAsia="Times New Roman" w:hAnsi="&amp;quot" w:cs="Times New Roman"/>
            <w:color w:val="000000"/>
            <w:sz w:val="24"/>
            <w:szCs w:val="24"/>
          </w:rPr>
          <w:instrText xml:space="preserve"> HYPERLINK "https://niem.github.io" </w:instrText>
        </w:r>
        <w:r>
          <w:rPr>
            <w:rFonts w:ascii="&amp;quot" w:eastAsia="Times New Roman" w:hAnsi="&amp;quot" w:cs="Times New Roman"/>
            <w:color w:val="000000"/>
            <w:sz w:val="24"/>
            <w:szCs w:val="24"/>
          </w:rPr>
          <w:fldChar w:fldCharType="separate"/>
        </w:r>
        <w:r w:rsidRPr="00747010">
          <w:rPr>
            <w:rStyle w:val="Hyperlink"/>
            <w:rFonts w:ascii="&amp;quot" w:eastAsia="Times New Roman" w:hAnsi="&amp;quot" w:cs="Times New Roman"/>
            <w:sz w:val="24"/>
            <w:szCs w:val="24"/>
          </w:rPr>
          <w:t>https://niem.github.io</w:t>
        </w:r>
        <w:r>
          <w:rPr>
            <w:rFonts w:ascii="&amp;quot" w:eastAsia="Times New Roman" w:hAnsi="&amp;quot" w:cs="Times New Roman"/>
            <w:color w:val="000000"/>
            <w:sz w:val="24"/>
            <w:szCs w:val="24"/>
          </w:rPr>
          <w:fldChar w:fldCharType="end"/>
        </w:r>
        <w:r>
          <w:rPr>
            <w:rFonts w:ascii="&amp;quot" w:eastAsia="Times New Roman" w:hAnsi="&amp;quot" w:cs="Times New Roman"/>
            <w:color w:val="000000"/>
            <w:sz w:val="24"/>
            <w:szCs w:val="24"/>
          </w:rPr>
          <w:t>.</w:t>
        </w:r>
      </w:ins>
    </w:p>
    <w:p w14:paraId="7BD5CC2C" w14:textId="77777777" w:rsidR="00EF4C80" w:rsidRDefault="00EF4C80" w:rsidP="00AB387C">
      <w:pPr>
        <w:spacing w:before="240" w:after="240" w:line="240" w:lineRule="auto"/>
        <w:rPr>
          <w:ins w:id="70" w:author="James E Cabral" w:date="2020-09-02T12:23:00Z"/>
          <w:rFonts w:ascii="&amp;quot" w:eastAsia="Times New Roman" w:hAnsi="&amp;quot" w:cs="Times New Roman"/>
          <w:color w:val="000000"/>
          <w:sz w:val="24"/>
          <w:szCs w:val="24"/>
        </w:rPr>
      </w:pPr>
    </w:p>
    <w:p w14:paraId="1B1429B2" w14:textId="0D667594" w:rsidR="00AB387C" w:rsidRPr="00AB387C" w:rsidDel="00057E80" w:rsidRDefault="00AB387C" w:rsidP="00AB387C">
      <w:pPr>
        <w:spacing w:before="240" w:after="240" w:line="240" w:lineRule="auto"/>
        <w:rPr>
          <w:del w:id="71" w:author="James E Cabral" w:date="2020-09-02T12:25:00Z"/>
          <w:rFonts w:ascii="&amp;quot" w:eastAsia="Times New Roman" w:hAnsi="&amp;quot" w:cs="Times New Roman"/>
          <w:color w:val="000000"/>
          <w:sz w:val="24"/>
          <w:szCs w:val="24"/>
        </w:rPr>
      </w:pPr>
      <w:del w:id="72" w:author="James E Cabral" w:date="2020-09-02T12:25:00Z">
        <w:r w:rsidRPr="00AB387C" w:rsidDel="00057E80">
          <w:rPr>
            <w:rFonts w:ascii="&amp;quot" w:eastAsia="Times New Roman" w:hAnsi="&amp;quot" w:cs="Times New Roman"/>
            <w:color w:val="000000"/>
            <w:sz w:val="24"/>
            <w:szCs w:val="24"/>
          </w:rPr>
          <w:delText>This document describes the benefits of conformance, and refers to sources of information, tools, and help. See these references to learn more about NIEM conformance and how to apply NIEM conformance in practice.</w:delText>
        </w:r>
      </w:del>
    </w:p>
    <w:p w14:paraId="6F90480F" w14:textId="40109F7C" w:rsidR="00AB387C" w:rsidRPr="00AB387C" w:rsidDel="00057E80" w:rsidRDefault="00AB387C" w:rsidP="00AB387C">
      <w:pPr>
        <w:spacing w:before="240" w:after="240" w:line="240" w:lineRule="auto"/>
        <w:rPr>
          <w:del w:id="73" w:author="James E Cabral" w:date="2020-09-02T12:25:00Z"/>
          <w:rFonts w:ascii="&amp;quot" w:eastAsia="Times New Roman" w:hAnsi="&amp;quot" w:cs="Times New Roman"/>
          <w:color w:val="000000"/>
          <w:sz w:val="24"/>
          <w:szCs w:val="24"/>
        </w:rPr>
      </w:pPr>
      <w:del w:id="74" w:author="James E Cabral" w:date="2020-09-02T12:25:00Z">
        <w:r w:rsidRPr="00AB387C" w:rsidDel="00057E80">
          <w:rPr>
            <w:rFonts w:ascii="&amp;quot" w:eastAsia="Times New Roman" w:hAnsi="&amp;quot" w:cs="Times New Roman"/>
            <w:color w:val="000000"/>
            <w:sz w:val="24"/>
            <w:szCs w:val="24"/>
          </w:rPr>
          <w:delText>Use this document to understand the general nature of NIEM conformance and to identify the key specifications that define the details of NIEM conformance for users and developers.</w:delText>
        </w:r>
      </w:del>
    </w:p>
    <w:p w14:paraId="68DC4FD6" w14:textId="477089CE" w:rsidR="00481C9C" w:rsidRDefault="00AB387C">
      <w:pPr>
        <w:rPr>
          <w:ins w:id="75" w:author="James E Cabral" w:date="2020-09-08T10:43:00Z"/>
          <w:rFonts w:ascii="&amp;quot" w:eastAsia="Times New Roman" w:hAnsi="&amp;quot" w:cs="Times New Roman"/>
          <w:b/>
          <w:bCs/>
          <w:color w:val="000000"/>
          <w:sz w:val="30"/>
          <w:szCs w:val="30"/>
        </w:rPr>
      </w:pPr>
      <w:bookmarkStart w:id="76" w:name="Definition-of-NIEM-conformance"/>
      <w:bookmarkStart w:id="77" w:name="section_2"/>
      <w:bookmarkEnd w:id="76"/>
      <w:bookmarkEnd w:id="77"/>
      <w:del w:id="78" w:author="James E Cabral" w:date="2020-09-08T10:51:00Z">
        <w:r w:rsidRPr="00AB387C" w:rsidDel="00481C9C">
          <w:rPr>
            <w:rFonts w:ascii="&amp;quot" w:eastAsia="Times New Roman" w:hAnsi="&amp;quot" w:cs="Times New Roman"/>
            <w:b/>
            <w:bCs/>
            <w:color w:val="000000"/>
            <w:sz w:val="30"/>
            <w:szCs w:val="30"/>
          </w:rPr>
          <w:delText xml:space="preserve">2. </w:delText>
        </w:r>
      </w:del>
      <w:ins w:id="79" w:author="James E Cabral" w:date="2020-09-08T10:43:00Z">
        <w:r w:rsidR="00481C9C">
          <w:rPr>
            <w:rFonts w:ascii="&amp;quot" w:eastAsia="Times New Roman" w:hAnsi="&amp;quot" w:cs="Times New Roman"/>
            <w:b/>
            <w:bCs/>
            <w:color w:val="000000"/>
            <w:sz w:val="30"/>
            <w:szCs w:val="30"/>
          </w:rPr>
          <w:br w:type="page"/>
        </w:r>
      </w:ins>
    </w:p>
    <w:p w14:paraId="0D2962B6" w14:textId="5AA289FA" w:rsidR="00AB387C" w:rsidRPr="00AB387C" w:rsidRDefault="00481C9C" w:rsidP="00AB387C">
      <w:pPr>
        <w:keepNext/>
        <w:spacing w:line="240" w:lineRule="auto"/>
        <w:rPr>
          <w:rFonts w:ascii="&amp;quot" w:eastAsia="Times New Roman" w:hAnsi="&amp;quot" w:cs="Times New Roman"/>
          <w:b/>
          <w:bCs/>
          <w:color w:val="000000"/>
          <w:sz w:val="30"/>
          <w:szCs w:val="30"/>
        </w:rPr>
      </w:pPr>
      <w:ins w:id="80" w:author="James E Cabral" w:date="2020-09-08T10:51:00Z">
        <w:r>
          <w:rPr>
            <w:rFonts w:ascii="&amp;quot" w:eastAsia="Times New Roman" w:hAnsi="&amp;quot" w:cs="Times New Roman"/>
            <w:b/>
            <w:bCs/>
            <w:color w:val="000000"/>
            <w:sz w:val="30"/>
            <w:szCs w:val="30"/>
          </w:rPr>
          <w:lastRenderedPageBreak/>
          <w:t>2</w:t>
        </w:r>
      </w:ins>
      <w:ins w:id="81" w:author="James E Cabral" w:date="2020-09-08T10:42:00Z">
        <w:r>
          <w:rPr>
            <w:rFonts w:ascii="&amp;quot" w:eastAsia="Times New Roman" w:hAnsi="&amp;quot" w:cs="Times New Roman"/>
            <w:b/>
            <w:bCs/>
            <w:color w:val="000000"/>
            <w:sz w:val="30"/>
            <w:szCs w:val="30"/>
          </w:rPr>
          <w:t xml:space="preserve">. </w:t>
        </w:r>
      </w:ins>
      <w:ins w:id="82" w:author="James E Cabral" w:date="2020-09-02T14:46:00Z">
        <w:r w:rsidR="006B3839">
          <w:rPr>
            <w:rFonts w:ascii="&amp;quot" w:eastAsia="Times New Roman" w:hAnsi="&amp;quot" w:cs="Times New Roman"/>
            <w:b/>
            <w:bCs/>
            <w:color w:val="000000"/>
            <w:sz w:val="30"/>
            <w:szCs w:val="30"/>
          </w:rPr>
          <w:t xml:space="preserve">Artifacts may conform with </w:t>
        </w:r>
      </w:ins>
      <w:del w:id="83" w:author="James E Cabral" w:date="2020-09-02T14:44:00Z">
        <w:r w:rsidR="00AB387C" w:rsidRPr="00AB387C" w:rsidDel="006B3839">
          <w:rPr>
            <w:rFonts w:ascii="&amp;quot" w:eastAsia="Times New Roman" w:hAnsi="&amp;quot" w:cs="Times New Roman"/>
            <w:b/>
            <w:bCs/>
            <w:color w:val="000000"/>
            <w:sz w:val="30"/>
            <w:szCs w:val="30"/>
          </w:rPr>
          <w:delText xml:space="preserve">Definition of </w:delText>
        </w:r>
      </w:del>
      <w:r w:rsidR="00AB387C" w:rsidRPr="00AB387C">
        <w:rPr>
          <w:rFonts w:ascii="&amp;quot" w:eastAsia="Times New Roman" w:hAnsi="&amp;quot" w:cs="Times New Roman"/>
          <w:b/>
          <w:bCs/>
          <w:color w:val="000000"/>
          <w:sz w:val="30"/>
          <w:szCs w:val="30"/>
        </w:rPr>
        <w:t>NIEM</w:t>
      </w:r>
      <w:del w:id="84" w:author="James E Cabral" w:date="2020-09-02T14:46:00Z">
        <w:r w:rsidR="00AB387C" w:rsidRPr="00AB387C" w:rsidDel="006B3839">
          <w:rPr>
            <w:rFonts w:ascii="&amp;quot" w:eastAsia="Times New Roman" w:hAnsi="&amp;quot" w:cs="Times New Roman"/>
            <w:b/>
            <w:bCs/>
            <w:color w:val="000000"/>
            <w:sz w:val="30"/>
            <w:szCs w:val="30"/>
          </w:rPr>
          <w:delText xml:space="preserve"> conformance</w:delText>
        </w:r>
      </w:del>
    </w:p>
    <w:p w14:paraId="49AC40B8" w14:textId="5EB50453" w:rsidR="006B3839" w:rsidRPr="00AB387C" w:rsidRDefault="00AB387C">
      <w:pPr>
        <w:spacing w:before="240" w:after="240" w:line="240" w:lineRule="auto"/>
        <w:rPr>
          <w:rFonts w:ascii="&amp;quot" w:eastAsia="Times New Roman" w:hAnsi="&amp;quot" w:cs="Times New Roman"/>
          <w:color w:val="000000"/>
          <w:sz w:val="24"/>
          <w:szCs w:val="24"/>
        </w:rPr>
      </w:pPr>
      <w:r w:rsidRPr="00AB387C">
        <w:rPr>
          <w:rFonts w:ascii="&amp;quot" w:eastAsia="Times New Roman" w:hAnsi="&amp;quot" w:cs="Times New Roman"/>
          <w:color w:val="000000"/>
          <w:sz w:val="24"/>
          <w:szCs w:val="24"/>
        </w:rPr>
        <w:t>Conformance to NIEM is defined in terms of artifacts</w:t>
      </w:r>
      <w:del w:id="85" w:author="James E Cabral" w:date="2020-09-02T13:51:00Z">
        <w:r w:rsidRPr="00AB387C" w:rsidDel="002849B5">
          <w:rPr>
            <w:rFonts w:ascii="&amp;quot" w:eastAsia="Times New Roman" w:hAnsi="&amp;quot" w:cs="Times New Roman"/>
            <w:color w:val="000000"/>
            <w:sz w:val="24"/>
            <w:szCs w:val="24"/>
          </w:rPr>
          <w:delText xml:space="preserve">, NOT implementations, databases, systems, or tools. </w:delText>
        </w:r>
      </w:del>
      <w:ins w:id="86" w:author="James E Cabral" w:date="2020-09-02T13:51:00Z">
        <w:r w:rsidR="002849B5">
          <w:rPr>
            <w:rFonts w:ascii="&amp;quot" w:eastAsia="Times New Roman" w:hAnsi="&amp;quot" w:cs="Times New Roman"/>
            <w:color w:val="000000"/>
            <w:sz w:val="24"/>
            <w:szCs w:val="24"/>
          </w:rPr>
          <w:t xml:space="preserve">.  </w:t>
        </w:r>
      </w:ins>
      <w:r w:rsidRPr="00AB387C">
        <w:rPr>
          <w:rFonts w:ascii="&amp;quot" w:eastAsia="Times New Roman" w:hAnsi="&amp;quot" w:cs="Times New Roman"/>
          <w:color w:val="000000"/>
          <w:sz w:val="24"/>
          <w:szCs w:val="24"/>
        </w:rPr>
        <w:t xml:space="preserve">NIEM defines various </w:t>
      </w:r>
      <w:bookmarkStart w:id="87" w:name="d3e70"/>
      <w:bookmarkEnd w:id="87"/>
      <w:r w:rsidRPr="00AB387C">
        <w:rPr>
          <w:rFonts w:ascii="&amp;quot" w:eastAsia="Times New Roman" w:hAnsi="&amp;quot" w:cs="Times New Roman"/>
          <w:color w:val="000000"/>
          <w:sz w:val="24"/>
          <w:szCs w:val="24"/>
        </w:rPr>
        <w:fldChar w:fldCharType="begin"/>
      </w:r>
      <w:r w:rsidRPr="00AB387C">
        <w:rPr>
          <w:rFonts w:ascii="&amp;quot" w:eastAsia="Times New Roman" w:hAnsi="&amp;quot" w:cs="Times New Roman"/>
          <w:color w:val="000000"/>
          <w:sz w:val="24"/>
          <w:szCs w:val="24"/>
        </w:rPr>
        <w:instrText xml:space="preserve"> HYPERLINK "https://reference.niem.gov/niem/specification/conformance/3.0/conformance-3.0.html" \l "definition_conformance_target" </w:instrText>
      </w:r>
      <w:r w:rsidRPr="00AB387C">
        <w:rPr>
          <w:rFonts w:ascii="&amp;quot" w:eastAsia="Times New Roman" w:hAnsi="&amp;quot" w:cs="Times New Roman"/>
          <w:color w:val="000000"/>
          <w:sz w:val="24"/>
          <w:szCs w:val="24"/>
        </w:rPr>
        <w:fldChar w:fldCharType="separate"/>
      </w:r>
      <w:r w:rsidRPr="00AB387C">
        <w:rPr>
          <w:rFonts w:ascii="&amp;quot" w:eastAsia="Times New Roman" w:hAnsi="&amp;quot" w:cs="Times New Roman"/>
          <w:color w:val="000000"/>
          <w:sz w:val="24"/>
          <w:szCs w:val="24"/>
          <w:shd w:val="clear" w:color="auto" w:fill="FFFFFF"/>
        </w:rPr>
        <w:t>conformance targets</w:t>
      </w:r>
      <w:r w:rsidRPr="00AB387C">
        <w:rPr>
          <w:rFonts w:ascii="&amp;quot" w:eastAsia="Times New Roman" w:hAnsi="&amp;quot" w:cs="Times New Roman"/>
          <w:color w:val="000000"/>
          <w:sz w:val="24"/>
          <w:szCs w:val="24"/>
        </w:rPr>
        <w:fldChar w:fldCharType="end"/>
      </w:r>
      <w:r w:rsidRPr="00AB387C">
        <w:rPr>
          <w:rFonts w:ascii="&amp;quot" w:eastAsia="Times New Roman" w:hAnsi="&amp;quot" w:cs="Times New Roman"/>
          <w:color w:val="000000"/>
          <w:sz w:val="24"/>
          <w:szCs w:val="24"/>
        </w:rPr>
        <w:t xml:space="preserve"> as the classes of artifacts to which sets of normative rules apply.</w:t>
      </w:r>
      <w:del w:id="88" w:author="James E Cabral" w:date="2020-09-02T13:39:00Z">
        <w:r w:rsidRPr="00AB387C" w:rsidDel="00DE230D">
          <w:rPr>
            <w:rFonts w:ascii="&amp;quot" w:eastAsia="Times New Roman" w:hAnsi="&amp;quot" w:cs="Times New Roman"/>
            <w:color w:val="000000"/>
            <w:sz w:val="24"/>
            <w:szCs w:val="24"/>
          </w:rPr>
          <w:delText xml:space="preserve"> This document will only address these concepts at a basic level. Refer to </w:delText>
        </w:r>
        <w:r w:rsidRPr="00AB387C" w:rsidDel="00DE230D">
          <w:rPr>
            <w:rFonts w:ascii="&amp;quot" w:eastAsia="Times New Roman" w:hAnsi="&amp;quot" w:cs="Times New Roman"/>
            <w:color w:val="000000"/>
            <w:sz w:val="24"/>
            <w:szCs w:val="24"/>
          </w:rPr>
          <w:fldChar w:fldCharType="begin"/>
        </w:r>
        <w:r w:rsidRPr="00AB387C" w:rsidDel="00DE230D">
          <w:rPr>
            <w:rFonts w:ascii="&amp;quot" w:eastAsia="Times New Roman" w:hAnsi="&amp;quot" w:cs="Times New Roman"/>
            <w:color w:val="000000"/>
            <w:sz w:val="24"/>
            <w:szCs w:val="24"/>
          </w:rPr>
          <w:delInstrText xml:space="preserve"> HYPERLINK "https://reference.niem.gov/niem/specification/conformance/3.0/conformance-3.0.html" \l "NIEM-NDR" </w:delInstrText>
        </w:r>
        <w:r w:rsidRPr="00AB387C" w:rsidDel="00DE230D">
          <w:rPr>
            <w:rFonts w:ascii="&amp;quot" w:eastAsia="Times New Roman" w:hAnsi="&amp;quot" w:cs="Times New Roman"/>
            <w:color w:val="000000"/>
            <w:sz w:val="24"/>
            <w:szCs w:val="24"/>
          </w:rPr>
          <w:fldChar w:fldCharType="separate"/>
        </w:r>
        <w:r w:rsidRPr="00AB387C" w:rsidDel="00DE230D">
          <w:rPr>
            <w:rFonts w:ascii="&amp;quot" w:eastAsia="Times New Roman" w:hAnsi="&amp;quot" w:cs="Times New Roman"/>
            <w:b/>
            <w:bCs/>
            <w:color w:val="000000"/>
            <w:sz w:val="24"/>
            <w:szCs w:val="24"/>
            <w:u w:val="single"/>
            <w:shd w:val="clear" w:color="auto" w:fill="FFFFFF"/>
          </w:rPr>
          <w:delText>[NIEM NDR 3</w:delText>
        </w:r>
      </w:del>
      <w:ins w:id="89" w:author="Chipman, Charles" w:date="2019-01-15T06:18:00Z">
        <w:del w:id="90" w:author="James E Cabral" w:date="2020-09-02T12:26:00Z">
          <w:r w:rsidR="006B616B" w:rsidDel="00886CC6">
            <w:rPr>
              <w:rFonts w:ascii="&amp;quot" w:eastAsia="Times New Roman" w:hAnsi="&amp;quot" w:cs="Times New Roman"/>
              <w:b/>
              <w:bCs/>
              <w:color w:val="000000"/>
              <w:sz w:val="24"/>
              <w:szCs w:val="24"/>
              <w:u w:val="single"/>
              <w:shd w:val="clear" w:color="auto" w:fill="FFFFFF"/>
            </w:rPr>
            <w:delText>4</w:delText>
          </w:r>
        </w:del>
      </w:ins>
      <w:del w:id="91" w:author="James E Cabral" w:date="2020-09-02T13:39:00Z">
        <w:r w:rsidRPr="00AB387C" w:rsidDel="00DE230D">
          <w:rPr>
            <w:rFonts w:ascii="&amp;quot" w:eastAsia="Times New Roman" w:hAnsi="&amp;quot" w:cs="Times New Roman"/>
            <w:b/>
            <w:bCs/>
            <w:color w:val="000000"/>
            <w:sz w:val="24"/>
            <w:szCs w:val="24"/>
            <w:u w:val="single"/>
            <w:shd w:val="clear" w:color="auto" w:fill="FFFFFF"/>
          </w:rPr>
          <w:delText>.0]</w:delText>
        </w:r>
        <w:r w:rsidRPr="00AB387C" w:rsidDel="00DE230D">
          <w:rPr>
            <w:rFonts w:ascii="&amp;quot" w:eastAsia="Times New Roman" w:hAnsi="&amp;quot" w:cs="Times New Roman"/>
            <w:color w:val="000000"/>
            <w:sz w:val="24"/>
            <w:szCs w:val="24"/>
          </w:rPr>
          <w:fldChar w:fldCharType="end"/>
        </w:r>
        <w:r w:rsidRPr="00AB387C" w:rsidDel="00DE230D">
          <w:rPr>
            <w:rFonts w:ascii="&amp;quot" w:eastAsia="Times New Roman" w:hAnsi="&amp;quot" w:cs="Times New Roman"/>
            <w:color w:val="000000"/>
            <w:sz w:val="24"/>
            <w:szCs w:val="24"/>
          </w:rPr>
          <w:delText xml:space="preserve">, </w:delText>
        </w:r>
        <w:r w:rsidRPr="00AB387C" w:rsidDel="00DE230D">
          <w:rPr>
            <w:rFonts w:ascii="&amp;quot" w:eastAsia="Times New Roman" w:hAnsi="&amp;quot" w:cs="Times New Roman"/>
            <w:color w:val="000000"/>
            <w:sz w:val="24"/>
            <w:szCs w:val="24"/>
          </w:rPr>
          <w:fldChar w:fldCharType="begin"/>
        </w:r>
        <w:r w:rsidRPr="00AB387C" w:rsidDel="00DE230D">
          <w:rPr>
            <w:rFonts w:ascii="&amp;quot" w:eastAsia="Times New Roman" w:hAnsi="&amp;quot" w:cs="Times New Roman"/>
            <w:color w:val="000000"/>
            <w:sz w:val="24"/>
            <w:szCs w:val="24"/>
          </w:rPr>
          <w:delInstrText xml:space="preserve"> HYPERLINK "https://reference.niem.gov/niem/specification/conformance/3.0/conformance-3.0.html" \l "NIEM-CTAS" </w:delInstrText>
        </w:r>
        <w:r w:rsidRPr="00AB387C" w:rsidDel="00DE230D">
          <w:rPr>
            <w:rFonts w:ascii="&amp;quot" w:eastAsia="Times New Roman" w:hAnsi="&amp;quot" w:cs="Times New Roman"/>
            <w:color w:val="000000"/>
            <w:sz w:val="24"/>
            <w:szCs w:val="24"/>
          </w:rPr>
          <w:fldChar w:fldCharType="separate"/>
        </w:r>
        <w:r w:rsidRPr="00AB387C" w:rsidDel="00DE230D">
          <w:rPr>
            <w:rFonts w:ascii="&amp;quot" w:eastAsia="Times New Roman" w:hAnsi="&amp;quot" w:cs="Times New Roman"/>
            <w:b/>
            <w:bCs/>
            <w:color w:val="000000"/>
            <w:sz w:val="24"/>
            <w:szCs w:val="24"/>
            <w:u w:val="single"/>
            <w:shd w:val="clear" w:color="auto" w:fill="FFFFFF"/>
          </w:rPr>
          <w:delText>[NIEM Conformance Targets Attribute Specification 3</w:delText>
        </w:r>
      </w:del>
      <w:ins w:id="92" w:author="Chipman, Charles" w:date="2019-01-15T06:18:00Z">
        <w:del w:id="93" w:author="James E Cabral" w:date="2020-09-02T13:39:00Z">
          <w:r w:rsidR="006B616B" w:rsidDel="00DE230D">
            <w:rPr>
              <w:rFonts w:ascii="&amp;quot" w:eastAsia="Times New Roman" w:hAnsi="&amp;quot" w:cs="Times New Roman"/>
              <w:b/>
              <w:bCs/>
              <w:color w:val="000000"/>
              <w:sz w:val="24"/>
              <w:szCs w:val="24"/>
              <w:u w:val="single"/>
              <w:shd w:val="clear" w:color="auto" w:fill="FFFFFF"/>
            </w:rPr>
            <w:delText>4</w:delText>
          </w:r>
        </w:del>
      </w:ins>
      <w:del w:id="94" w:author="James E Cabral" w:date="2020-09-02T13:39:00Z">
        <w:r w:rsidRPr="00AB387C" w:rsidDel="00DE230D">
          <w:rPr>
            <w:rFonts w:ascii="&amp;quot" w:eastAsia="Times New Roman" w:hAnsi="&amp;quot" w:cs="Times New Roman"/>
            <w:b/>
            <w:bCs/>
            <w:color w:val="000000"/>
            <w:sz w:val="24"/>
            <w:szCs w:val="24"/>
            <w:u w:val="single"/>
            <w:shd w:val="clear" w:color="auto" w:fill="FFFFFF"/>
          </w:rPr>
          <w:delText>.0]</w:delText>
        </w:r>
        <w:r w:rsidRPr="00AB387C" w:rsidDel="00DE230D">
          <w:rPr>
            <w:rFonts w:ascii="&amp;quot" w:eastAsia="Times New Roman" w:hAnsi="&amp;quot" w:cs="Times New Roman"/>
            <w:color w:val="000000"/>
            <w:sz w:val="24"/>
            <w:szCs w:val="24"/>
          </w:rPr>
          <w:fldChar w:fldCharType="end"/>
        </w:r>
        <w:r w:rsidRPr="00AB387C" w:rsidDel="00DE230D">
          <w:rPr>
            <w:rFonts w:ascii="&amp;quot" w:eastAsia="Times New Roman" w:hAnsi="&amp;quot" w:cs="Times New Roman"/>
            <w:color w:val="000000"/>
            <w:sz w:val="24"/>
            <w:szCs w:val="24"/>
          </w:rPr>
          <w:delText xml:space="preserve">, and </w:delText>
        </w:r>
        <w:r w:rsidRPr="00AB387C" w:rsidDel="00DE230D">
          <w:rPr>
            <w:rFonts w:ascii="&amp;quot" w:eastAsia="Times New Roman" w:hAnsi="&amp;quot" w:cs="Times New Roman"/>
            <w:color w:val="000000"/>
            <w:sz w:val="24"/>
            <w:szCs w:val="24"/>
          </w:rPr>
          <w:fldChar w:fldCharType="begin"/>
        </w:r>
        <w:r w:rsidRPr="00AB387C" w:rsidDel="00DE230D">
          <w:rPr>
            <w:rFonts w:ascii="&amp;quot" w:eastAsia="Times New Roman" w:hAnsi="&amp;quot" w:cs="Times New Roman"/>
            <w:color w:val="000000"/>
            <w:sz w:val="24"/>
            <w:szCs w:val="24"/>
          </w:rPr>
          <w:delInstrText xml:space="preserve"> HYPERLINK "https://reference.niem.gov/niem/specification/conformance/3.0/conformance-3.0.html" \l "NIEM-MPD" </w:delInstrText>
        </w:r>
        <w:r w:rsidRPr="00AB387C" w:rsidDel="00DE230D">
          <w:rPr>
            <w:rFonts w:ascii="&amp;quot" w:eastAsia="Times New Roman" w:hAnsi="&amp;quot" w:cs="Times New Roman"/>
            <w:color w:val="000000"/>
            <w:sz w:val="24"/>
            <w:szCs w:val="24"/>
          </w:rPr>
          <w:fldChar w:fldCharType="separate"/>
        </w:r>
        <w:r w:rsidRPr="00AB387C" w:rsidDel="00DE230D">
          <w:rPr>
            <w:rFonts w:ascii="&amp;quot" w:eastAsia="Times New Roman" w:hAnsi="&amp;quot" w:cs="Times New Roman"/>
            <w:b/>
            <w:bCs/>
            <w:color w:val="000000"/>
            <w:sz w:val="24"/>
            <w:szCs w:val="24"/>
            <w:u w:val="single"/>
            <w:shd w:val="clear" w:color="auto" w:fill="FFFFFF"/>
          </w:rPr>
          <w:delText xml:space="preserve">[NIEM </w:delText>
        </w:r>
      </w:del>
      <w:del w:id="95" w:author="James E Cabral" w:date="2020-09-02T12:28:00Z">
        <w:r w:rsidRPr="00AB387C" w:rsidDel="00886CC6">
          <w:rPr>
            <w:rFonts w:ascii="&amp;quot" w:eastAsia="Times New Roman" w:hAnsi="&amp;quot" w:cs="Times New Roman"/>
            <w:b/>
            <w:bCs/>
            <w:color w:val="000000"/>
            <w:sz w:val="24"/>
            <w:szCs w:val="24"/>
            <w:u w:val="single"/>
            <w:shd w:val="clear" w:color="auto" w:fill="FFFFFF"/>
          </w:rPr>
          <w:delText>MPD Specification 3</w:delText>
        </w:r>
      </w:del>
      <w:ins w:id="96" w:author="Chipman, Charles" w:date="2019-01-15T06:18:00Z">
        <w:del w:id="97" w:author="James E Cabral" w:date="2020-09-02T12:28:00Z">
          <w:r w:rsidR="006B616B" w:rsidDel="00886CC6">
            <w:rPr>
              <w:rFonts w:ascii="&amp;quot" w:eastAsia="Times New Roman" w:hAnsi="&amp;quot" w:cs="Times New Roman"/>
              <w:b/>
              <w:bCs/>
              <w:color w:val="000000"/>
              <w:sz w:val="24"/>
              <w:szCs w:val="24"/>
              <w:u w:val="single"/>
              <w:shd w:val="clear" w:color="auto" w:fill="FFFFFF"/>
            </w:rPr>
            <w:delText>4</w:delText>
          </w:r>
        </w:del>
      </w:ins>
      <w:del w:id="98" w:author="James E Cabral" w:date="2020-09-02T12:28:00Z">
        <w:r w:rsidRPr="00AB387C" w:rsidDel="00886CC6">
          <w:rPr>
            <w:rFonts w:ascii="&amp;quot" w:eastAsia="Times New Roman" w:hAnsi="&amp;quot" w:cs="Times New Roman"/>
            <w:b/>
            <w:bCs/>
            <w:color w:val="000000"/>
            <w:sz w:val="24"/>
            <w:szCs w:val="24"/>
            <w:u w:val="single"/>
            <w:shd w:val="clear" w:color="auto" w:fill="FFFFFF"/>
          </w:rPr>
          <w:delText>.0</w:delText>
        </w:r>
      </w:del>
      <w:del w:id="99" w:author="James E Cabral" w:date="2020-09-02T13:39:00Z">
        <w:r w:rsidRPr="00AB387C" w:rsidDel="00DE230D">
          <w:rPr>
            <w:rFonts w:ascii="&amp;quot" w:eastAsia="Times New Roman" w:hAnsi="&amp;quot" w:cs="Times New Roman"/>
            <w:b/>
            <w:bCs/>
            <w:color w:val="000000"/>
            <w:sz w:val="24"/>
            <w:szCs w:val="24"/>
            <w:u w:val="single"/>
            <w:shd w:val="clear" w:color="auto" w:fill="FFFFFF"/>
          </w:rPr>
          <w:delText>]</w:delText>
        </w:r>
        <w:r w:rsidRPr="00AB387C" w:rsidDel="00DE230D">
          <w:rPr>
            <w:rFonts w:ascii="&amp;quot" w:eastAsia="Times New Roman" w:hAnsi="&amp;quot" w:cs="Times New Roman"/>
            <w:color w:val="000000"/>
            <w:sz w:val="24"/>
            <w:szCs w:val="24"/>
          </w:rPr>
          <w:fldChar w:fldCharType="end"/>
        </w:r>
        <w:r w:rsidRPr="00AB387C" w:rsidDel="00DE230D">
          <w:rPr>
            <w:rFonts w:ascii="&amp;quot" w:eastAsia="Times New Roman" w:hAnsi="&amp;quot" w:cs="Times New Roman"/>
            <w:color w:val="000000"/>
            <w:sz w:val="24"/>
            <w:szCs w:val="24"/>
          </w:rPr>
          <w:delText xml:space="preserve"> for more details on conformance targets.</w:delText>
        </w:r>
      </w:del>
    </w:p>
    <w:p w14:paraId="6751CD14" w14:textId="77777777" w:rsidR="00AB387C" w:rsidRPr="00AB387C" w:rsidRDefault="00AB387C" w:rsidP="00AB387C">
      <w:pPr>
        <w:shd w:val="clear" w:color="auto" w:fill="EEEEEE"/>
        <w:spacing w:line="240" w:lineRule="auto"/>
        <w:rPr>
          <w:rFonts w:ascii="&amp;quot" w:eastAsia="Times New Roman" w:hAnsi="&amp;quot" w:cs="Times New Roman"/>
          <w:b/>
          <w:bCs/>
          <w:color w:val="000000"/>
          <w:sz w:val="24"/>
          <w:szCs w:val="24"/>
        </w:rPr>
      </w:pPr>
      <w:bookmarkStart w:id="100" w:name="definition_conformance_target"/>
      <w:bookmarkEnd w:id="100"/>
      <w:r w:rsidRPr="00AB387C">
        <w:rPr>
          <w:rFonts w:ascii="&amp;quot" w:eastAsia="Times New Roman" w:hAnsi="&amp;quot" w:cs="Times New Roman"/>
          <w:b/>
          <w:bCs/>
          <w:color w:val="000000"/>
          <w:sz w:val="24"/>
          <w:szCs w:val="24"/>
        </w:rPr>
        <w:t>[Definition: conformance target]</w:t>
      </w:r>
    </w:p>
    <w:p w14:paraId="4835765F" w14:textId="71774CA2" w:rsidR="00AB387C" w:rsidRPr="00AB387C" w:rsidDel="0000782F" w:rsidRDefault="00AB387C" w:rsidP="00AB387C">
      <w:pPr>
        <w:shd w:val="clear" w:color="auto" w:fill="EEEEEE"/>
        <w:spacing w:before="100" w:beforeAutospacing="1" w:after="0" w:line="240" w:lineRule="auto"/>
        <w:rPr>
          <w:del w:id="101" w:author="James E Cabral" w:date="2020-09-02T14:31:00Z"/>
          <w:rFonts w:ascii="&amp;quot" w:eastAsia="Times New Roman" w:hAnsi="&amp;quot" w:cs="Times New Roman"/>
          <w:color w:val="000000"/>
          <w:sz w:val="24"/>
          <w:szCs w:val="24"/>
        </w:rPr>
      </w:pPr>
      <w:r w:rsidRPr="00AB387C">
        <w:rPr>
          <w:rFonts w:ascii="&amp;quot" w:eastAsia="Times New Roman" w:hAnsi="&amp;quot" w:cs="Times New Roman"/>
          <w:color w:val="000000"/>
          <w:sz w:val="24"/>
          <w:szCs w:val="24"/>
        </w:rPr>
        <w:t xml:space="preserve">A class of artifact, such as an interface, protocol, document, platform, </w:t>
      </w:r>
      <w:proofErr w:type="gramStart"/>
      <w:r w:rsidRPr="00AB387C">
        <w:rPr>
          <w:rFonts w:ascii="&amp;quot" w:eastAsia="Times New Roman" w:hAnsi="&amp;quot" w:cs="Times New Roman"/>
          <w:color w:val="000000"/>
          <w:sz w:val="24"/>
          <w:szCs w:val="24"/>
        </w:rPr>
        <w:t>process</w:t>
      </w:r>
      <w:proofErr w:type="gramEnd"/>
      <w:r w:rsidRPr="00AB387C">
        <w:rPr>
          <w:rFonts w:ascii="&amp;quot" w:eastAsia="Times New Roman" w:hAnsi="&amp;quot" w:cs="Times New Roman"/>
          <w:color w:val="000000"/>
          <w:sz w:val="24"/>
          <w:szCs w:val="24"/>
        </w:rPr>
        <w:t xml:space="preserve"> or service that is the subject of conformance clauses and normative statements. There may be several conformance targets defined within a specification, and these targets may be diverse </w:t>
      </w:r>
      <w:del w:id="102" w:author="Chipman, Charles" w:date="2019-01-08T13:00:00Z">
        <w:r w:rsidRPr="00AB387C" w:rsidDel="00901FCD">
          <w:rPr>
            <w:rFonts w:ascii="&amp;quot" w:eastAsia="Times New Roman" w:hAnsi="&amp;quot" w:cs="Times New Roman"/>
            <w:color w:val="000000"/>
            <w:sz w:val="24"/>
            <w:szCs w:val="24"/>
          </w:rPr>
          <w:delText xml:space="preserve">so as </w:delText>
        </w:r>
      </w:del>
      <w:r w:rsidRPr="00AB387C">
        <w:rPr>
          <w:rFonts w:ascii="&amp;quot" w:eastAsia="Times New Roman" w:hAnsi="&amp;quot" w:cs="Times New Roman"/>
          <w:color w:val="000000"/>
          <w:sz w:val="24"/>
          <w:szCs w:val="24"/>
        </w:rPr>
        <w:t>to reflect different aspects of a specification. For example, a protocol message and a protocol engine may be different conformance targets.</w:t>
      </w:r>
    </w:p>
    <w:p w14:paraId="2CED1245" w14:textId="77777777" w:rsidR="002849B5" w:rsidRDefault="002849B5">
      <w:pPr>
        <w:shd w:val="clear" w:color="auto" w:fill="EEEEEE"/>
        <w:spacing w:before="100" w:beforeAutospacing="1" w:after="0" w:line="240" w:lineRule="auto"/>
        <w:rPr>
          <w:ins w:id="103" w:author="James E Cabral" w:date="2020-09-02T13:58:00Z"/>
          <w:rFonts w:ascii="&amp;quot" w:eastAsia="Times New Roman" w:hAnsi="&amp;quot" w:cs="Times New Roman"/>
          <w:b/>
          <w:bCs/>
          <w:color w:val="000000"/>
          <w:sz w:val="30"/>
          <w:szCs w:val="30"/>
        </w:rPr>
        <w:pPrChange w:id="104" w:author="James E Cabral" w:date="2020-09-02T14:31:00Z">
          <w:pPr>
            <w:keepNext/>
            <w:spacing w:line="240" w:lineRule="auto"/>
          </w:pPr>
        </w:pPrChange>
      </w:pPr>
    </w:p>
    <w:p w14:paraId="460AE8E3" w14:textId="1C8EA49A" w:rsidR="00AB387C" w:rsidRPr="00AB387C" w:rsidRDefault="00AB387C" w:rsidP="00AB387C">
      <w:pPr>
        <w:spacing w:before="240" w:after="240" w:line="240" w:lineRule="auto"/>
        <w:rPr>
          <w:rFonts w:ascii="&amp;quot" w:eastAsia="Times New Roman" w:hAnsi="&amp;quot" w:cs="Times New Roman"/>
          <w:color w:val="000000"/>
          <w:sz w:val="24"/>
          <w:szCs w:val="24"/>
        </w:rPr>
      </w:pPr>
      <w:del w:id="105" w:author="James E Cabral" w:date="2020-09-02T13:56:00Z">
        <w:r w:rsidRPr="00AB387C" w:rsidDel="002849B5">
          <w:rPr>
            <w:rFonts w:ascii="&amp;quot" w:eastAsia="Times New Roman" w:hAnsi="&amp;quot" w:cs="Times New Roman"/>
            <w:color w:val="000000"/>
            <w:sz w:val="24"/>
            <w:szCs w:val="24"/>
          </w:rPr>
          <w:delText xml:space="preserve">In general, the three most basic </w:delText>
        </w:r>
      </w:del>
      <w:r w:rsidRPr="00AB387C">
        <w:rPr>
          <w:rFonts w:ascii="&amp;quot" w:eastAsia="Times New Roman" w:hAnsi="&amp;quot" w:cs="Times New Roman"/>
          <w:color w:val="000000"/>
          <w:sz w:val="24"/>
          <w:szCs w:val="24"/>
        </w:rPr>
        <w:t xml:space="preserve">NIEM conformance targets </w:t>
      </w:r>
      <w:del w:id="106" w:author="James E Cabral" w:date="2020-09-02T13:56:00Z">
        <w:r w:rsidRPr="00AB387C" w:rsidDel="002849B5">
          <w:rPr>
            <w:rFonts w:ascii="&amp;quot" w:eastAsia="Times New Roman" w:hAnsi="&amp;quot" w:cs="Times New Roman"/>
            <w:color w:val="000000"/>
            <w:sz w:val="24"/>
            <w:szCs w:val="24"/>
          </w:rPr>
          <w:delText>are</w:delText>
        </w:r>
      </w:del>
      <w:ins w:id="107" w:author="James E Cabral" w:date="2020-09-02T13:56:00Z">
        <w:r w:rsidR="002849B5">
          <w:rPr>
            <w:rFonts w:ascii="&amp;quot" w:eastAsia="Times New Roman" w:hAnsi="&amp;quot" w:cs="Times New Roman"/>
            <w:color w:val="000000"/>
            <w:sz w:val="24"/>
            <w:szCs w:val="24"/>
          </w:rPr>
          <w:t>include</w:t>
        </w:r>
      </w:ins>
      <w:r w:rsidRPr="00AB387C">
        <w:rPr>
          <w:rFonts w:ascii="&amp;quot" w:eastAsia="Times New Roman" w:hAnsi="&amp;quot" w:cs="Times New Roman"/>
          <w:color w:val="000000"/>
          <w:sz w:val="24"/>
          <w:szCs w:val="24"/>
        </w:rPr>
        <w:t xml:space="preserve">: </w:t>
      </w:r>
    </w:p>
    <w:p w14:paraId="2B952628" w14:textId="41EEF547" w:rsidR="00AB387C" w:rsidRPr="00AB387C" w:rsidRDefault="00AB387C" w:rsidP="00AB387C">
      <w:pPr>
        <w:numPr>
          <w:ilvl w:val="0"/>
          <w:numId w:val="2"/>
        </w:numPr>
        <w:spacing w:after="0" w:line="240" w:lineRule="auto"/>
        <w:ind w:left="480"/>
        <w:rPr>
          <w:rFonts w:ascii="&amp;quot" w:eastAsia="Times New Roman" w:hAnsi="&amp;quot" w:cs="Times New Roman"/>
          <w:color w:val="000000"/>
          <w:sz w:val="24"/>
          <w:szCs w:val="24"/>
        </w:rPr>
      </w:pPr>
      <w:r w:rsidRPr="00AB387C">
        <w:rPr>
          <w:rFonts w:ascii="&amp;quot" w:eastAsia="Times New Roman" w:hAnsi="&amp;quot" w:cs="Times New Roman"/>
          <w:b/>
          <w:bCs/>
          <w:color w:val="000000"/>
          <w:sz w:val="24"/>
          <w:szCs w:val="24"/>
        </w:rPr>
        <w:t xml:space="preserve">Conformant instance </w:t>
      </w:r>
      <w:del w:id="108" w:author="James E Cabral" w:date="2020-09-02T12:14:00Z">
        <w:r w:rsidRPr="00AB387C" w:rsidDel="00BC6210">
          <w:rPr>
            <w:rFonts w:ascii="&amp;quot" w:eastAsia="Times New Roman" w:hAnsi="&amp;quot" w:cs="Times New Roman"/>
            <w:b/>
            <w:bCs/>
            <w:color w:val="000000"/>
            <w:sz w:val="24"/>
            <w:szCs w:val="24"/>
          </w:rPr>
          <w:delText xml:space="preserve">XML </w:delText>
        </w:r>
      </w:del>
      <w:r w:rsidRPr="00AB387C">
        <w:rPr>
          <w:rFonts w:ascii="&amp;quot" w:eastAsia="Times New Roman" w:hAnsi="&amp;quot" w:cs="Times New Roman"/>
          <w:b/>
          <w:bCs/>
          <w:color w:val="000000"/>
          <w:sz w:val="24"/>
          <w:szCs w:val="24"/>
        </w:rPr>
        <w:t>document</w:t>
      </w:r>
      <w:del w:id="109" w:author="James E Cabral" w:date="2020-09-02T14:34:00Z">
        <w:r w:rsidRPr="00AB387C" w:rsidDel="0000782F">
          <w:rPr>
            <w:rFonts w:ascii="&amp;quot" w:eastAsia="Times New Roman" w:hAnsi="&amp;quot" w:cs="Times New Roman"/>
            <w:color w:val="000000"/>
            <w:sz w:val="24"/>
            <w:szCs w:val="24"/>
          </w:rPr>
          <w:delText xml:space="preserve"> </w:delText>
        </w:r>
      </w:del>
      <w:del w:id="110" w:author="James E Cabral" w:date="2020-09-02T12:14:00Z">
        <w:r w:rsidRPr="00AB387C" w:rsidDel="00BC6210">
          <w:rPr>
            <w:rFonts w:ascii="&amp;quot" w:eastAsia="Times New Roman" w:hAnsi="&amp;quot" w:cs="Times New Roman"/>
            <w:color w:val="000000"/>
            <w:sz w:val="24"/>
            <w:szCs w:val="24"/>
          </w:rPr>
          <w:delText>-</w:delText>
        </w:r>
      </w:del>
      <w:del w:id="111" w:author="James E Cabral" w:date="2020-09-02T14:34:00Z">
        <w:r w:rsidRPr="00AB387C" w:rsidDel="0000782F">
          <w:rPr>
            <w:rFonts w:ascii="&amp;quot" w:eastAsia="Times New Roman" w:hAnsi="&amp;quot" w:cs="Times New Roman"/>
            <w:color w:val="000000"/>
            <w:sz w:val="24"/>
            <w:szCs w:val="24"/>
          </w:rPr>
          <w:delText xml:space="preserve"> </w:delText>
        </w:r>
      </w:del>
      <w:del w:id="112" w:author="James E Cabral" w:date="2020-09-02T14:31:00Z">
        <w:r w:rsidRPr="00AB387C" w:rsidDel="0000782F">
          <w:rPr>
            <w:rFonts w:ascii="&amp;quot" w:eastAsia="Times New Roman" w:hAnsi="&amp;quot" w:cs="Times New Roman"/>
            <w:color w:val="000000"/>
            <w:sz w:val="24"/>
            <w:szCs w:val="24"/>
          </w:rPr>
          <w:delText>A</w:delText>
        </w:r>
      </w:del>
      <w:del w:id="113" w:author="James E Cabral" w:date="2020-09-02T12:14:00Z">
        <w:r w:rsidRPr="00AB387C" w:rsidDel="00BC6210">
          <w:rPr>
            <w:rFonts w:ascii="&amp;quot" w:eastAsia="Times New Roman" w:hAnsi="&amp;quot" w:cs="Times New Roman"/>
            <w:color w:val="000000"/>
            <w:sz w:val="24"/>
            <w:szCs w:val="24"/>
          </w:rPr>
          <w:delText xml:space="preserve">n XML </w:delText>
        </w:r>
      </w:del>
      <w:del w:id="114" w:author="James E Cabral" w:date="2020-09-02T14:31:00Z">
        <w:r w:rsidRPr="00AB387C" w:rsidDel="0000782F">
          <w:rPr>
            <w:rFonts w:ascii="&amp;quot" w:eastAsia="Times New Roman" w:hAnsi="&amp;quot" w:cs="Times New Roman"/>
            <w:color w:val="000000"/>
            <w:sz w:val="24"/>
            <w:szCs w:val="24"/>
          </w:rPr>
          <w:delText xml:space="preserve">document that is an instance of a conformant schema document set and MUST conform to all applicable rules in the </w:delText>
        </w:r>
      </w:del>
      <w:del w:id="115" w:author="James E Cabral" w:date="2020-09-02T12:13:00Z">
        <w:r w:rsidRPr="00AB387C" w:rsidDel="00BC6210">
          <w:rPr>
            <w:rFonts w:ascii="&amp;quot" w:eastAsia="Times New Roman" w:hAnsi="&amp;quot" w:cs="Times New Roman"/>
            <w:color w:val="000000"/>
            <w:sz w:val="24"/>
            <w:szCs w:val="24"/>
          </w:rPr>
          <w:delText xml:space="preserve">NIEM Naming and Design Rules </w:delText>
        </w:r>
      </w:del>
      <w:del w:id="116" w:author="James E Cabral" w:date="2020-09-02T14:31:00Z">
        <w:r w:rsidRPr="00AB387C" w:rsidDel="0000782F">
          <w:rPr>
            <w:rFonts w:ascii="&amp;quot" w:eastAsia="Times New Roman" w:hAnsi="&amp;quot" w:cs="Times New Roman"/>
            <w:color w:val="000000"/>
            <w:sz w:val="24"/>
            <w:szCs w:val="24"/>
          </w:rPr>
          <w:fldChar w:fldCharType="begin"/>
        </w:r>
        <w:r w:rsidRPr="00AB387C" w:rsidDel="0000782F">
          <w:rPr>
            <w:rFonts w:ascii="&amp;quot" w:eastAsia="Times New Roman" w:hAnsi="&amp;quot" w:cs="Times New Roman"/>
            <w:color w:val="000000"/>
            <w:sz w:val="24"/>
            <w:szCs w:val="24"/>
          </w:rPr>
          <w:delInstrText xml:space="preserve"> HYPERLINK "https://reference.niem.gov/niem/specification/conformance/3.0/conformance-3.0.html" \l "NIEM-NDR" </w:delInstrText>
        </w:r>
        <w:r w:rsidRPr="00AB387C" w:rsidDel="0000782F">
          <w:rPr>
            <w:rFonts w:ascii="&amp;quot" w:eastAsia="Times New Roman" w:hAnsi="&amp;quot" w:cs="Times New Roman"/>
            <w:color w:val="000000"/>
            <w:sz w:val="24"/>
            <w:szCs w:val="24"/>
          </w:rPr>
          <w:fldChar w:fldCharType="separate"/>
        </w:r>
        <w:r w:rsidRPr="00AB387C" w:rsidDel="0000782F">
          <w:rPr>
            <w:rFonts w:ascii="&amp;quot" w:eastAsia="Times New Roman" w:hAnsi="&amp;quot" w:cs="Times New Roman"/>
            <w:b/>
            <w:bCs/>
            <w:color w:val="000000"/>
            <w:sz w:val="24"/>
            <w:szCs w:val="24"/>
            <w:u w:val="single"/>
            <w:shd w:val="clear" w:color="auto" w:fill="FFFFFF"/>
          </w:rPr>
          <w:delText>[NIEM NDR 3</w:delText>
        </w:r>
      </w:del>
      <w:ins w:id="117" w:author="Chipman, Charles" w:date="2019-01-15T06:19:00Z">
        <w:del w:id="118" w:author="James E Cabral" w:date="2020-09-02T12:08:00Z">
          <w:r w:rsidR="006B616B" w:rsidDel="00BC6210">
            <w:rPr>
              <w:rFonts w:ascii="&amp;quot" w:eastAsia="Times New Roman" w:hAnsi="&amp;quot" w:cs="Times New Roman"/>
              <w:b/>
              <w:bCs/>
              <w:color w:val="000000"/>
              <w:sz w:val="24"/>
              <w:szCs w:val="24"/>
              <w:u w:val="single"/>
              <w:shd w:val="clear" w:color="auto" w:fill="FFFFFF"/>
            </w:rPr>
            <w:delText>4</w:delText>
          </w:r>
        </w:del>
      </w:ins>
      <w:del w:id="119" w:author="James E Cabral" w:date="2020-09-02T12:09:00Z">
        <w:r w:rsidRPr="00AB387C" w:rsidDel="00BC6210">
          <w:rPr>
            <w:rFonts w:ascii="&amp;quot" w:eastAsia="Times New Roman" w:hAnsi="&amp;quot" w:cs="Times New Roman"/>
            <w:b/>
            <w:bCs/>
            <w:color w:val="000000"/>
            <w:sz w:val="24"/>
            <w:szCs w:val="24"/>
            <w:u w:val="single"/>
            <w:shd w:val="clear" w:color="auto" w:fill="FFFFFF"/>
          </w:rPr>
          <w:delText>.0</w:delText>
        </w:r>
      </w:del>
      <w:del w:id="120" w:author="James E Cabral" w:date="2020-09-02T14:31:00Z">
        <w:r w:rsidRPr="00AB387C" w:rsidDel="0000782F">
          <w:rPr>
            <w:rFonts w:ascii="&amp;quot" w:eastAsia="Times New Roman" w:hAnsi="&amp;quot" w:cs="Times New Roman"/>
            <w:b/>
            <w:bCs/>
            <w:color w:val="000000"/>
            <w:sz w:val="24"/>
            <w:szCs w:val="24"/>
            <w:u w:val="single"/>
            <w:shd w:val="clear" w:color="auto" w:fill="FFFFFF"/>
          </w:rPr>
          <w:delText>]</w:delText>
        </w:r>
        <w:r w:rsidRPr="00AB387C" w:rsidDel="0000782F">
          <w:rPr>
            <w:rFonts w:ascii="&amp;quot" w:eastAsia="Times New Roman" w:hAnsi="&amp;quot" w:cs="Times New Roman"/>
            <w:color w:val="000000"/>
            <w:sz w:val="24"/>
            <w:szCs w:val="24"/>
          </w:rPr>
          <w:fldChar w:fldCharType="end"/>
        </w:r>
        <w:r w:rsidRPr="00AB387C" w:rsidDel="0000782F">
          <w:rPr>
            <w:rFonts w:ascii="&amp;quot" w:eastAsia="Times New Roman" w:hAnsi="&amp;quot" w:cs="Times New Roman"/>
            <w:color w:val="000000"/>
            <w:sz w:val="24"/>
            <w:szCs w:val="24"/>
          </w:rPr>
          <w:delText>.</w:delText>
        </w:r>
      </w:del>
    </w:p>
    <w:p w14:paraId="13E59045" w14:textId="61006EA1" w:rsidR="00AB387C" w:rsidRPr="00AB387C" w:rsidRDefault="00AB387C" w:rsidP="00AB387C">
      <w:pPr>
        <w:numPr>
          <w:ilvl w:val="0"/>
          <w:numId w:val="2"/>
        </w:numPr>
        <w:spacing w:after="0" w:line="240" w:lineRule="auto"/>
        <w:ind w:left="480"/>
        <w:rPr>
          <w:rFonts w:ascii="&amp;quot" w:eastAsia="Times New Roman" w:hAnsi="&amp;quot" w:cs="Times New Roman"/>
          <w:color w:val="000000"/>
          <w:sz w:val="24"/>
          <w:szCs w:val="24"/>
        </w:rPr>
      </w:pPr>
      <w:r w:rsidRPr="00AB387C">
        <w:rPr>
          <w:rFonts w:ascii="&amp;quot" w:eastAsia="Times New Roman" w:hAnsi="&amp;quot" w:cs="Times New Roman"/>
          <w:b/>
          <w:bCs/>
          <w:color w:val="000000"/>
          <w:sz w:val="24"/>
          <w:szCs w:val="24"/>
        </w:rPr>
        <w:t>Conformant schema document set</w:t>
      </w:r>
      <w:del w:id="121" w:author="James E Cabral" w:date="2020-09-02T14:34:00Z">
        <w:r w:rsidRPr="00AB387C" w:rsidDel="0000782F">
          <w:rPr>
            <w:rFonts w:ascii="&amp;quot" w:eastAsia="Times New Roman" w:hAnsi="&amp;quot" w:cs="Times New Roman"/>
            <w:color w:val="000000"/>
            <w:sz w:val="24"/>
            <w:szCs w:val="24"/>
          </w:rPr>
          <w:delText xml:space="preserve"> - </w:delText>
        </w:r>
      </w:del>
      <w:del w:id="122" w:author="James E Cabral" w:date="2020-09-02T14:32:00Z">
        <w:r w:rsidRPr="00AB387C" w:rsidDel="0000782F">
          <w:rPr>
            <w:rFonts w:ascii="&amp;quot" w:eastAsia="Times New Roman" w:hAnsi="&amp;quot" w:cs="Times New Roman"/>
            <w:color w:val="000000"/>
            <w:sz w:val="24"/>
            <w:szCs w:val="24"/>
          </w:rPr>
          <w:delText xml:space="preserve">A collection of </w:delText>
        </w:r>
      </w:del>
      <w:del w:id="123" w:author="James E Cabral" w:date="2020-09-02T12:14:00Z">
        <w:r w:rsidRPr="00AB387C" w:rsidDel="00BC6210">
          <w:rPr>
            <w:rFonts w:ascii="&amp;quot" w:eastAsia="Times New Roman" w:hAnsi="&amp;quot" w:cs="Times New Roman"/>
            <w:color w:val="000000"/>
            <w:sz w:val="24"/>
            <w:szCs w:val="24"/>
          </w:rPr>
          <w:delText>XML S</w:delText>
        </w:r>
      </w:del>
      <w:del w:id="124" w:author="James E Cabral" w:date="2020-09-02T14:32:00Z">
        <w:r w:rsidRPr="00AB387C" w:rsidDel="0000782F">
          <w:rPr>
            <w:rFonts w:ascii="&amp;quot" w:eastAsia="Times New Roman" w:hAnsi="&amp;quot" w:cs="Times New Roman"/>
            <w:color w:val="000000"/>
            <w:sz w:val="24"/>
            <w:szCs w:val="24"/>
          </w:rPr>
          <w:delText xml:space="preserve">chema documents that together are capable of validating a conformant instance </w:delText>
        </w:r>
      </w:del>
      <w:del w:id="125" w:author="James E Cabral" w:date="2020-09-02T12:14:00Z">
        <w:r w:rsidRPr="00AB387C" w:rsidDel="00BC6210">
          <w:rPr>
            <w:rFonts w:ascii="&amp;quot" w:eastAsia="Times New Roman" w:hAnsi="&amp;quot" w:cs="Times New Roman"/>
            <w:color w:val="000000"/>
            <w:sz w:val="24"/>
            <w:szCs w:val="24"/>
          </w:rPr>
          <w:delText xml:space="preserve">XML </w:delText>
        </w:r>
      </w:del>
      <w:del w:id="126" w:author="James E Cabral" w:date="2020-09-02T14:32:00Z">
        <w:r w:rsidRPr="00AB387C" w:rsidDel="0000782F">
          <w:rPr>
            <w:rFonts w:ascii="&amp;quot" w:eastAsia="Times New Roman" w:hAnsi="&amp;quot" w:cs="Times New Roman"/>
            <w:color w:val="000000"/>
            <w:sz w:val="24"/>
            <w:szCs w:val="24"/>
          </w:rPr>
          <w:delText xml:space="preserve">document. A conformant schema document set MUST conform to all applicable rules in the </w:delText>
        </w:r>
      </w:del>
      <w:del w:id="127" w:author="James E Cabral" w:date="2020-09-02T12:13:00Z">
        <w:r w:rsidRPr="00AB387C" w:rsidDel="00BC6210">
          <w:rPr>
            <w:rFonts w:ascii="&amp;quot" w:eastAsia="Times New Roman" w:hAnsi="&amp;quot" w:cs="Times New Roman"/>
            <w:color w:val="000000"/>
            <w:sz w:val="24"/>
            <w:szCs w:val="24"/>
          </w:rPr>
          <w:delText xml:space="preserve">NIEM Naming and Design Rules </w:delText>
        </w:r>
      </w:del>
      <w:del w:id="128" w:author="James E Cabral" w:date="2020-09-02T14:32:00Z">
        <w:r w:rsidRPr="00AB387C" w:rsidDel="0000782F">
          <w:rPr>
            <w:rFonts w:ascii="&amp;quot" w:eastAsia="Times New Roman" w:hAnsi="&amp;quot" w:cs="Times New Roman"/>
            <w:color w:val="000000"/>
            <w:sz w:val="24"/>
            <w:szCs w:val="24"/>
          </w:rPr>
          <w:fldChar w:fldCharType="begin"/>
        </w:r>
        <w:r w:rsidRPr="00AB387C" w:rsidDel="0000782F">
          <w:rPr>
            <w:rFonts w:ascii="&amp;quot" w:eastAsia="Times New Roman" w:hAnsi="&amp;quot" w:cs="Times New Roman"/>
            <w:color w:val="000000"/>
            <w:sz w:val="24"/>
            <w:szCs w:val="24"/>
          </w:rPr>
          <w:delInstrText xml:space="preserve"> HYPERLINK "https://reference.niem.gov/niem/specification/conformance/3.0/conformance-3.0.html" \l "NIEM-NDR" </w:delInstrText>
        </w:r>
        <w:r w:rsidRPr="00AB387C" w:rsidDel="0000782F">
          <w:rPr>
            <w:rFonts w:ascii="&amp;quot" w:eastAsia="Times New Roman" w:hAnsi="&amp;quot" w:cs="Times New Roman"/>
            <w:color w:val="000000"/>
            <w:sz w:val="24"/>
            <w:szCs w:val="24"/>
          </w:rPr>
          <w:fldChar w:fldCharType="separate"/>
        </w:r>
        <w:r w:rsidRPr="00AB387C" w:rsidDel="0000782F">
          <w:rPr>
            <w:rFonts w:ascii="&amp;quot" w:eastAsia="Times New Roman" w:hAnsi="&amp;quot" w:cs="Times New Roman"/>
            <w:b/>
            <w:bCs/>
            <w:color w:val="000000"/>
            <w:sz w:val="24"/>
            <w:szCs w:val="24"/>
            <w:u w:val="single"/>
            <w:shd w:val="clear" w:color="auto" w:fill="FFFFFF"/>
          </w:rPr>
          <w:delText>[NIEM NDR 3</w:delText>
        </w:r>
      </w:del>
      <w:ins w:id="129" w:author="Chipman, Charles" w:date="2019-01-15T06:19:00Z">
        <w:del w:id="130" w:author="James E Cabral" w:date="2020-09-02T12:08:00Z">
          <w:r w:rsidR="006B616B" w:rsidDel="00BC6210">
            <w:rPr>
              <w:rFonts w:ascii="&amp;quot" w:eastAsia="Times New Roman" w:hAnsi="&amp;quot" w:cs="Times New Roman"/>
              <w:b/>
              <w:bCs/>
              <w:color w:val="000000"/>
              <w:sz w:val="24"/>
              <w:szCs w:val="24"/>
              <w:u w:val="single"/>
              <w:shd w:val="clear" w:color="auto" w:fill="FFFFFF"/>
            </w:rPr>
            <w:delText>4</w:delText>
          </w:r>
        </w:del>
      </w:ins>
      <w:del w:id="131" w:author="James E Cabral" w:date="2020-09-02T12:09:00Z">
        <w:r w:rsidRPr="00AB387C" w:rsidDel="00BC6210">
          <w:rPr>
            <w:rFonts w:ascii="&amp;quot" w:eastAsia="Times New Roman" w:hAnsi="&amp;quot" w:cs="Times New Roman"/>
            <w:b/>
            <w:bCs/>
            <w:color w:val="000000"/>
            <w:sz w:val="24"/>
            <w:szCs w:val="24"/>
            <w:u w:val="single"/>
            <w:shd w:val="clear" w:color="auto" w:fill="FFFFFF"/>
          </w:rPr>
          <w:delText>.0</w:delText>
        </w:r>
      </w:del>
      <w:del w:id="132" w:author="James E Cabral" w:date="2020-09-02T14:32:00Z">
        <w:r w:rsidRPr="00AB387C" w:rsidDel="0000782F">
          <w:rPr>
            <w:rFonts w:ascii="&amp;quot" w:eastAsia="Times New Roman" w:hAnsi="&amp;quot" w:cs="Times New Roman"/>
            <w:b/>
            <w:bCs/>
            <w:color w:val="000000"/>
            <w:sz w:val="24"/>
            <w:szCs w:val="24"/>
            <w:u w:val="single"/>
            <w:shd w:val="clear" w:color="auto" w:fill="FFFFFF"/>
          </w:rPr>
          <w:delText>]</w:delText>
        </w:r>
        <w:r w:rsidRPr="00AB387C" w:rsidDel="0000782F">
          <w:rPr>
            <w:rFonts w:ascii="&amp;quot" w:eastAsia="Times New Roman" w:hAnsi="&amp;quot" w:cs="Times New Roman"/>
            <w:color w:val="000000"/>
            <w:sz w:val="24"/>
            <w:szCs w:val="24"/>
          </w:rPr>
          <w:fldChar w:fldCharType="end"/>
        </w:r>
        <w:r w:rsidRPr="00AB387C" w:rsidDel="0000782F">
          <w:rPr>
            <w:rFonts w:ascii="&amp;quot" w:eastAsia="Times New Roman" w:hAnsi="&amp;quot" w:cs="Times New Roman"/>
            <w:color w:val="000000"/>
            <w:sz w:val="24"/>
            <w:szCs w:val="24"/>
          </w:rPr>
          <w:delText>.</w:delText>
        </w:r>
      </w:del>
    </w:p>
    <w:p w14:paraId="4A8D8227" w14:textId="3C7906AE" w:rsidR="0080797B" w:rsidRPr="00590B90" w:rsidRDefault="00AB387C" w:rsidP="0000782F">
      <w:pPr>
        <w:numPr>
          <w:ilvl w:val="0"/>
          <w:numId w:val="2"/>
        </w:numPr>
        <w:spacing w:after="0" w:line="240" w:lineRule="auto"/>
        <w:ind w:left="480"/>
        <w:rPr>
          <w:ins w:id="133" w:author="James E Cabral" w:date="2020-09-02T15:21:00Z"/>
          <w:rFonts w:ascii="&amp;quot" w:eastAsia="Times New Roman" w:hAnsi="&amp;quot" w:cs="Times New Roman"/>
          <w:color w:val="000000"/>
          <w:sz w:val="24"/>
          <w:szCs w:val="24"/>
          <w:rPrChange w:id="134" w:author="James E Cabral" w:date="2020-09-02T15:21:00Z">
            <w:rPr>
              <w:ins w:id="135" w:author="James E Cabral" w:date="2020-09-02T15:21:00Z"/>
              <w:rFonts w:ascii="&amp;quot" w:eastAsia="Times New Roman" w:hAnsi="&amp;quot" w:cs="Times New Roman"/>
              <w:b/>
              <w:bCs/>
              <w:color w:val="000000"/>
              <w:sz w:val="24"/>
              <w:szCs w:val="24"/>
            </w:rPr>
          </w:rPrChange>
        </w:rPr>
      </w:pPr>
      <w:r w:rsidRPr="00AB387C">
        <w:rPr>
          <w:rFonts w:ascii="&amp;quot" w:eastAsia="Times New Roman" w:hAnsi="&amp;quot" w:cs="Times New Roman"/>
          <w:b/>
          <w:bCs/>
          <w:color w:val="000000"/>
          <w:sz w:val="24"/>
          <w:szCs w:val="24"/>
        </w:rPr>
        <w:t xml:space="preserve">Conformant </w:t>
      </w:r>
      <w:del w:id="136" w:author="James E Cabral" w:date="2020-09-02T12:08:00Z">
        <w:r w:rsidRPr="00AB387C" w:rsidDel="00BC6210">
          <w:rPr>
            <w:rFonts w:ascii="&amp;quot" w:eastAsia="Times New Roman" w:hAnsi="&amp;quot" w:cs="Times New Roman"/>
            <w:b/>
            <w:bCs/>
            <w:color w:val="000000"/>
            <w:sz w:val="24"/>
            <w:szCs w:val="24"/>
          </w:rPr>
          <w:delText>Model Package Description</w:delText>
        </w:r>
        <w:r w:rsidRPr="00AB387C" w:rsidDel="00BC6210">
          <w:rPr>
            <w:rFonts w:ascii="&amp;quot" w:eastAsia="Times New Roman" w:hAnsi="&amp;quot" w:cs="Times New Roman"/>
            <w:color w:val="000000"/>
            <w:sz w:val="24"/>
            <w:szCs w:val="24"/>
          </w:rPr>
          <w:delText xml:space="preserve"> </w:delText>
        </w:r>
      </w:del>
      <w:ins w:id="137" w:author="James E Cabral" w:date="2020-09-02T14:00:00Z">
        <w:r w:rsidR="00F31C9B">
          <w:rPr>
            <w:rFonts w:ascii="&amp;quot" w:eastAsia="Times New Roman" w:hAnsi="&amp;quot" w:cs="Times New Roman"/>
            <w:b/>
            <w:bCs/>
            <w:color w:val="000000"/>
            <w:sz w:val="24"/>
            <w:szCs w:val="24"/>
          </w:rPr>
          <w:t>m</w:t>
        </w:r>
      </w:ins>
      <w:ins w:id="138" w:author="James E Cabral" w:date="2020-09-02T12:08:00Z">
        <w:r w:rsidR="00BC6210">
          <w:rPr>
            <w:rFonts w:ascii="&amp;quot" w:eastAsia="Times New Roman" w:hAnsi="&amp;quot" w:cs="Times New Roman"/>
            <w:b/>
            <w:bCs/>
            <w:color w:val="000000"/>
            <w:sz w:val="24"/>
            <w:szCs w:val="24"/>
          </w:rPr>
          <w:t xml:space="preserve">essage </w:t>
        </w:r>
      </w:ins>
      <w:ins w:id="139" w:author="James E Cabral" w:date="2020-09-02T14:00:00Z">
        <w:r w:rsidR="00F31C9B">
          <w:rPr>
            <w:rFonts w:ascii="&amp;quot" w:eastAsia="Times New Roman" w:hAnsi="&amp;quot" w:cs="Times New Roman"/>
            <w:b/>
            <w:bCs/>
            <w:color w:val="000000"/>
            <w:sz w:val="24"/>
            <w:szCs w:val="24"/>
          </w:rPr>
          <w:t>s</w:t>
        </w:r>
      </w:ins>
      <w:ins w:id="140" w:author="James E Cabral" w:date="2020-09-02T12:08:00Z">
        <w:r w:rsidR="00BC6210">
          <w:rPr>
            <w:rFonts w:ascii="&amp;quot" w:eastAsia="Times New Roman" w:hAnsi="&amp;quot" w:cs="Times New Roman"/>
            <w:b/>
            <w:bCs/>
            <w:color w:val="000000"/>
            <w:sz w:val="24"/>
            <w:szCs w:val="24"/>
          </w:rPr>
          <w:t>pecification</w:t>
        </w:r>
      </w:ins>
      <w:ins w:id="141" w:author="James E Cabral" w:date="2020-09-02T13:46:00Z">
        <w:r w:rsidR="00DE230D">
          <w:rPr>
            <w:rFonts w:ascii="&amp;quot" w:eastAsia="Times New Roman" w:hAnsi="&amp;quot" w:cs="Times New Roman"/>
            <w:b/>
            <w:bCs/>
            <w:color w:val="000000"/>
            <w:sz w:val="24"/>
            <w:szCs w:val="24"/>
          </w:rPr>
          <w:t xml:space="preserve"> </w:t>
        </w:r>
        <w:r w:rsidR="00DE230D" w:rsidRPr="00DE230D">
          <w:rPr>
            <w:rFonts w:ascii="&amp;quot" w:eastAsia="Times New Roman" w:hAnsi="&amp;quot" w:cs="Times New Roman"/>
            <w:color w:val="000000"/>
            <w:sz w:val="24"/>
            <w:szCs w:val="24"/>
            <w:rPrChange w:id="142" w:author="James E Cabral" w:date="2020-09-02T13:46:00Z">
              <w:rPr>
                <w:rFonts w:ascii="&amp;quot" w:eastAsia="Times New Roman" w:hAnsi="&amp;quot" w:cs="Times New Roman"/>
                <w:b/>
                <w:bCs/>
                <w:color w:val="000000"/>
                <w:sz w:val="24"/>
                <w:szCs w:val="24"/>
              </w:rPr>
            </w:rPrChange>
          </w:rPr>
          <w:t xml:space="preserve">(also </w:t>
        </w:r>
      </w:ins>
      <w:ins w:id="143" w:author="James E Cabral" w:date="2020-09-02T14:34:00Z">
        <w:r w:rsidR="0000782F">
          <w:rPr>
            <w:rFonts w:ascii="&amp;quot" w:eastAsia="Times New Roman" w:hAnsi="&amp;quot" w:cs="Times New Roman"/>
            <w:color w:val="000000"/>
            <w:sz w:val="24"/>
            <w:szCs w:val="24"/>
          </w:rPr>
          <w:t>known as</w:t>
        </w:r>
      </w:ins>
      <w:ins w:id="144" w:author="James E Cabral" w:date="2020-09-02T13:46:00Z">
        <w:r w:rsidR="00DE230D" w:rsidRPr="00DE230D">
          <w:rPr>
            <w:rFonts w:ascii="&amp;quot" w:eastAsia="Times New Roman" w:hAnsi="&amp;quot" w:cs="Times New Roman"/>
            <w:color w:val="000000"/>
            <w:sz w:val="24"/>
            <w:szCs w:val="24"/>
            <w:rPrChange w:id="145" w:author="James E Cabral" w:date="2020-09-02T13:46:00Z">
              <w:rPr>
                <w:rFonts w:ascii="&amp;quot" w:eastAsia="Times New Roman" w:hAnsi="&amp;quot" w:cs="Times New Roman"/>
                <w:b/>
                <w:bCs/>
                <w:color w:val="000000"/>
                <w:sz w:val="24"/>
                <w:szCs w:val="24"/>
              </w:rPr>
            </w:rPrChange>
          </w:rPr>
          <w:t xml:space="preserve"> an IEPD)</w:t>
        </w:r>
      </w:ins>
      <w:ins w:id="146" w:author="James E Cabral" w:date="2020-09-02T12:08:00Z">
        <w:r w:rsidR="00BC6210">
          <w:rPr>
            <w:rFonts w:ascii="&amp;quot" w:eastAsia="Times New Roman" w:hAnsi="&amp;quot" w:cs="Times New Roman"/>
            <w:b/>
            <w:bCs/>
            <w:color w:val="000000"/>
            <w:sz w:val="24"/>
            <w:szCs w:val="24"/>
          </w:rPr>
          <w:t xml:space="preserve"> </w:t>
        </w:r>
      </w:ins>
      <w:del w:id="147" w:author="James E Cabral" w:date="2020-09-02T12:08:00Z">
        <w:r w:rsidRPr="00AB387C" w:rsidDel="00BC6210">
          <w:rPr>
            <w:rFonts w:ascii="&amp;quot" w:eastAsia="Times New Roman" w:hAnsi="&amp;quot" w:cs="Times New Roman"/>
            <w:color w:val="000000"/>
            <w:sz w:val="24"/>
            <w:szCs w:val="24"/>
          </w:rPr>
          <w:delText>(MPD)</w:delText>
        </w:r>
      </w:del>
      <w:del w:id="148" w:author="James E Cabral" w:date="2020-09-02T14:34:00Z">
        <w:r w:rsidRPr="00AB387C" w:rsidDel="0000782F">
          <w:rPr>
            <w:rFonts w:ascii="&amp;quot" w:eastAsia="Times New Roman" w:hAnsi="&amp;quot" w:cs="Times New Roman"/>
            <w:color w:val="000000"/>
            <w:sz w:val="24"/>
            <w:szCs w:val="24"/>
          </w:rPr>
          <w:delText xml:space="preserve"> - </w:delText>
        </w:r>
      </w:del>
      <w:del w:id="149" w:author="James E Cabral" w:date="2020-09-02T14:32:00Z">
        <w:r w:rsidRPr="00AB387C" w:rsidDel="0000782F">
          <w:rPr>
            <w:rFonts w:ascii="&amp;quot" w:eastAsia="Times New Roman" w:hAnsi="&amp;quot" w:cs="Times New Roman"/>
            <w:color w:val="000000"/>
            <w:sz w:val="24"/>
            <w:szCs w:val="24"/>
          </w:rPr>
          <w:delText xml:space="preserve">A </w:delText>
        </w:r>
      </w:del>
      <w:del w:id="150" w:author="James E Cabral" w:date="2020-09-02T13:44:00Z">
        <w:r w:rsidRPr="00AB387C" w:rsidDel="00DE230D">
          <w:rPr>
            <w:rFonts w:ascii="&amp;quot" w:eastAsia="Times New Roman" w:hAnsi="&amp;quot" w:cs="Times New Roman"/>
            <w:color w:val="000000"/>
            <w:sz w:val="24"/>
            <w:szCs w:val="24"/>
          </w:rPr>
          <w:delText>ZIP</w:delText>
        </w:r>
      </w:del>
      <w:del w:id="151" w:author="James E Cabral" w:date="2020-09-02T14:32:00Z">
        <w:r w:rsidRPr="00AB387C" w:rsidDel="0000782F">
          <w:rPr>
            <w:rFonts w:ascii="&amp;quot" w:eastAsia="Times New Roman" w:hAnsi="&amp;quot" w:cs="Times New Roman"/>
            <w:color w:val="000000"/>
            <w:sz w:val="24"/>
            <w:szCs w:val="24"/>
          </w:rPr>
          <w:delText xml:space="preserve"> file </w:delText>
        </w:r>
      </w:del>
      <w:del w:id="152" w:author="James E Cabral" w:date="2020-09-02T13:46:00Z">
        <w:r w:rsidRPr="00AB387C" w:rsidDel="00DE230D">
          <w:rPr>
            <w:rFonts w:ascii="&amp;quot" w:eastAsia="Times New Roman" w:hAnsi="&amp;quot" w:cs="Times New Roman"/>
            <w:color w:val="000000"/>
            <w:sz w:val="24"/>
            <w:szCs w:val="24"/>
          </w:rPr>
          <w:delText xml:space="preserve">that contains a schema document set </w:delText>
        </w:r>
      </w:del>
      <w:del w:id="153" w:author="James E Cabral" w:date="2020-09-02T14:32:00Z">
        <w:r w:rsidRPr="00AB387C" w:rsidDel="0000782F">
          <w:rPr>
            <w:rFonts w:ascii="&amp;quot" w:eastAsia="Times New Roman" w:hAnsi="&amp;quot" w:cs="Times New Roman"/>
            <w:color w:val="000000"/>
            <w:sz w:val="24"/>
            <w:szCs w:val="24"/>
          </w:rPr>
          <w:delText xml:space="preserve">that conforms to the rules specified in the </w:delText>
        </w:r>
      </w:del>
      <w:del w:id="154" w:author="James E Cabral" w:date="2020-09-02T12:13:00Z">
        <w:r w:rsidRPr="00AB387C" w:rsidDel="00BC6210">
          <w:rPr>
            <w:rFonts w:ascii="&amp;quot" w:eastAsia="Times New Roman" w:hAnsi="&amp;quot" w:cs="Times New Roman"/>
            <w:color w:val="000000"/>
            <w:sz w:val="24"/>
            <w:szCs w:val="24"/>
          </w:rPr>
          <w:delText xml:space="preserve">NIEM Model Package Description Specification </w:delText>
        </w:r>
      </w:del>
      <w:del w:id="155" w:author="James E Cabral" w:date="2020-09-02T14:32:00Z">
        <w:r w:rsidRPr="00AB387C" w:rsidDel="0000782F">
          <w:rPr>
            <w:rFonts w:ascii="&amp;quot" w:eastAsia="Times New Roman" w:hAnsi="&amp;quot" w:cs="Times New Roman"/>
            <w:color w:val="000000"/>
            <w:sz w:val="24"/>
            <w:szCs w:val="24"/>
          </w:rPr>
          <w:fldChar w:fldCharType="begin"/>
        </w:r>
        <w:r w:rsidRPr="00AB387C" w:rsidDel="0000782F">
          <w:rPr>
            <w:rFonts w:ascii="&amp;quot" w:eastAsia="Times New Roman" w:hAnsi="&amp;quot" w:cs="Times New Roman"/>
            <w:color w:val="000000"/>
            <w:sz w:val="24"/>
            <w:szCs w:val="24"/>
          </w:rPr>
          <w:delInstrText xml:space="preserve"> HYPERLINK "https://reference.niem.gov/niem/specification/conformance/3.0/conformance-3.0.html" \l "NIEM-MPD" </w:delInstrText>
        </w:r>
        <w:r w:rsidRPr="00AB387C" w:rsidDel="0000782F">
          <w:rPr>
            <w:rFonts w:ascii="&amp;quot" w:eastAsia="Times New Roman" w:hAnsi="&amp;quot" w:cs="Times New Roman"/>
            <w:color w:val="000000"/>
            <w:sz w:val="24"/>
            <w:szCs w:val="24"/>
          </w:rPr>
          <w:fldChar w:fldCharType="separate"/>
        </w:r>
        <w:r w:rsidRPr="00AB387C" w:rsidDel="0000782F">
          <w:rPr>
            <w:rFonts w:ascii="&amp;quot" w:eastAsia="Times New Roman" w:hAnsi="&amp;quot" w:cs="Times New Roman"/>
            <w:b/>
            <w:bCs/>
            <w:color w:val="000000"/>
            <w:sz w:val="24"/>
            <w:szCs w:val="24"/>
            <w:u w:val="single"/>
            <w:shd w:val="clear" w:color="auto" w:fill="FFFFFF"/>
          </w:rPr>
          <w:delText xml:space="preserve">[NIEM </w:delText>
        </w:r>
      </w:del>
      <w:del w:id="156" w:author="James E Cabral" w:date="2020-09-02T12:09:00Z">
        <w:r w:rsidRPr="00AB387C" w:rsidDel="00BC6210">
          <w:rPr>
            <w:rFonts w:ascii="&amp;quot" w:eastAsia="Times New Roman" w:hAnsi="&amp;quot" w:cs="Times New Roman"/>
            <w:b/>
            <w:bCs/>
            <w:color w:val="000000"/>
            <w:sz w:val="24"/>
            <w:szCs w:val="24"/>
            <w:u w:val="single"/>
            <w:shd w:val="clear" w:color="auto" w:fill="FFFFFF"/>
          </w:rPr>
          <w:delText>MPD Specification</w:delText>
        </w:r>
      </w:del>
      <w:del w:id="157" w:author="James E Cabral" w:date="2020-09-02T12:12:00Z">
        <w:r w:rsidRPr="00AB387C" w:rsidDel="00BC6210">
          <w:rPr>
            <w:rFonts w:ascii="&amp;quot" w:eastAsia="Times New Roman" w:hAnsi="&amp;quot" w:cs="Times New Roman"/>
            <w:b/>
            <w:bCs/>
            <w:color w:val="000000"/>
            <w:sz w:val="24"/>
            <w:szCs w:val="24"/>
            <w:u w:val="single"/>
            <w:shd w:val="clear" w:color="auto" w:fill="FFFFFF"/>
          </w:rPr>
          <w:delText xml:space="preserve"> </w:delText>
        </w:r>
      </w:del>
      <w:del w:id="158" w:author="James E Cabral" w:date="2020-09-02T14:32:00Z">
        <w:r w:rsidRPr="00AB387C" w:rsidDel="0000782F">
          <w:rPr>
            <w:rFonts w:ascii="&amp;quot" w:eastAsia="Times New Roman" w:hAnsi="&amp;quot" w:cs="Times New Roman"/>
            <w:b/>
            <w:bCs/>
            <w:color w:val="000000"/>
            <w:sz w:val="24"/>
            <w:szCs w:val="24"/>
            <w:u w:val="single"/>
            <w:shd w:val="clear" w:color="auto" w:fill="FFFFFF"/>
          </w:rPr>
          <w:delText>3</w:delText>
        </w:r>
      </w:del>
      <w:ins w:id="159" w:author="Chipman, Charles" w:date="2019-01-15T06:20:00Z">
        <w:del w:id="160" w:author="James E Cabral" w:date="2020-09-02T12:12:00Z">
          <w:r w:rsidR="006B616B" w:rsidDel="00BC6210">
            <w:rPr>
              <w:rFonts w:ascii="&amp;quot" w:eastAsia="Times New Roman" w:hAnsi="&amp;quot" w:cs="Times New Roman"/>
              <w:b/>
              <w:bCs/>
              <w:color w:val="000000"/>
              <w:sz w:val="24"/>
              <w:szCs w:val="24"/>
              <w:u w:val="single"/>
              <w:shd w:val="clear" w:color="auto" w:fill="FFFFFF"/>
            </w:rPr>
            <w:delText>4</w:delText>
          </w:r>
        </w:del>
      </w:ins>
      <w:del w:id="161" w:author="James E Cabral" w:date="2020-09-02T12:12:00Z">
        <w:r w:rsidRPr="00AB387C" w:rsidDel="00BC6210">
          <w:rPr>
            <w:rFonts w:ascii="&amp;quot" w:eastAsia="Times New Roman" w:hAnsi="&amp;quot" w:cs="Times New Roman"/>
            <w:b/>
            <w:bCs/>
            <w:color w:val="000000"/>
            <w:sz w:val="24"/>
            <w:szCs w:val="24"/>
            <w:u w:val="single"/>
            <w:shd w:val="clear" w:color="auto" w:fill="FFFFFF"/>
          </w:rPr>
          <w:delText>.0</w:delText>
        </w:r>
      </w:del>
      <w:del w:id="162" w:author="James E Cabral" w:date="2020-09-02T14:32:00Z">
        <w:r w:rsidRPr="00AB387C" w:rsidDel="0000782F">
          <w:rPr>
            <w:rFonts w:ascii="&amp;quot" w:eastAsia="Times New Roman" w:hAnsi="&amp;quot" w:cs="Times New Roman"/>
            <w:b/>
            <w:bCs/>
            <w:color w:val="000000"/>
            <w:sz w:val="24"/>
            <w:szCs w:val="24"/>
            <w:u w:val="single"/>
            <w:shd w:val="clear" w:color="auto" w:fill="FFFFFF"/>
          </w:rPr>
          <w:delText>]</w:delText>
        </w:r>
        <w:r w:rsidRPr="00AB387C" w:rsidDel="0000782F">
          <w:rPr>
            <w:rFonts w:ascii="&amp;quot" w:eastAsia="Times New Roman" w:hAnsi="&amp;quot" w:cs="Times New Roman"/>
            <w:color w:val="000000"/>
            <w:sz w:val="24"/>
            <w:szCs w:val="24"/>
          </w:rPr>
          <w:fldChar w:fldCharType="end"/>
        </w:r>
      </w:del>
    </w:p>
    <w:p w14:paraId="0A02204C" w14:textId="0E9DCA58" w:rsidR="00590B90" w:rsidRDefault="00590B90" w:rsidP="00590B90">
      <w:pPr>
        <w:spacing w:after="0" w:line="240" w:lineRule="auto"/>
        <w:rPr>
          <w:ins w:id="163" w:author="James E Cabral" w:date="2020-09-02T15:21:00Z"/>
          <w:rFonts w:ascii="&amp;quot" w:eastAsia="Times New Roman" w:hAnsi="&amp;quot" w:cs="Times New Roman"/>
          <w:b/>
          <w:bCs/>
          <w:color w:val="000000"/>
          <w:sz w:val="24"/>
          <w:szCs w:val="24"/>
        </w:rPr>
      </w:pPr>
    </w:p>
    <w:p w14:paraId="5668576D" w14:textId="39FB7447" w:rsidR="00590B90" w:rsidRDefault="00A8450E">
      <w:pPr>
        <w:spacing w:after="0" w:line="240" w:lineRule="auto"/>
        <w:rPr>
          <w:ins w:id="164" w:author="James E Cabral" w:date="2020-09-02T14:34:00Z"/>
          <w:rFonts w:ascii="&amp;quot" w:eastAsia="Times New Roman" w:hAnsi="&amp;quot" w:cs="Times New Roman"/>
          <w:color w:val="000000"/>
          <w:sz w:val="24"/>
          <w:szCs w:val="24"/>
        </w:rPr>
        <w:pPrChange w:id="165" w:author="James E Cabral" w:date="2020-09-02T15:21:00Z">
          <w:pPr>
            <w:numPr>
              <w:numId w:val="2"/>
            </w:numPr>
            <w:tabs>
              <w:tab w:val="num" w:pos="720"/>
            </w:tabs>
            <w:spacing w:after="0" w:line="240" w:lineRule="auto"/>
            <w:ind w:left="480" w:hanging="360"/>
          </w:pPr>
        </w:pPrChange>
      </w:pPr>
      <w:ins w:id="166" w:author="James E Cabral" w:date="2020-09-02T15:22:00Z">
        <w:r>
          <w:rPr>
            <w:rFonts w:ascii="&amp;quot" w:eastAsia="Times New Roman" w:hAnsi="&amp;quot" w:cs="Times New Roman"/>
            <w:color w:val="000000"/>
            <w:sz w:val="24"/>
            <w:szCs w:val="24"/>
          </w:rPr>
          <w:t>Documents may use the attribute defined in the</w:t>
        </w:r>
      </w:ins>
      <w:ins w:id="167" w:author="James E Cabral" w:date="2020-09-02T15:21:00Z">
        <w:r w:rsidR="00590B90" w:rsidRPr="00AB387C">
          <w:rPr>
            <w:rFonts w:ascii="&amp;quot" w:eastAsia="Times New Roman" w:hAnsi="&amp;quot" w:cs="Times New Roman"/>
            <w:color w:val="000000"/>
            <w:sz w:val="24"/>
            <w:szCs w:val="24"/>
          </w:rPr>
          <w:t xml:space="preserve"> </w:t>
        </w:r>
      </w:ins>
      <w:ins w:id="168" w:author="James E Cabral" w:date="2020-09-02T15:22:00Z">
        <w:r>
          <w:fldChar w:fldCharType="begin"/>
        </w:r>
        <w:r>
          <w:instrText xml:space="preserve"> HYPERLINK "https://reference.niem.gov/niem/specification/conformance/3.0/conformance-3.0.html" \l "NIEM-CTAS" </w:instrText>
        </w:r>
        <w:r>
          <w:fldChar w:fldCharType="separate"/>
        </w:r>
        <w:r w:rsidRPr="00AB387C">
          <w:rPr>
            <w:rFonts w:ascii="&amp;quot" w:eastAsia="Times New Roman" w:hAnsi="&amp;quot" w:cs="Times New Roman"/>
            <w:b/>
            <w:bCs/>
            <w:color w:val="000000"/>
            <w:sz w:val="24"/>
            <w:szCs w:val="24"/>
            <w:u w:val="single"/>
            <w:shd w:val="clear" w:color="auto" w:fill="FFFFFF"/>
          </w:rPr>
          <w:t xml:space="preserve">[NIEM Conformance Targets Attribute Specification </w:t>
        </w:r>
      </w:ins>
      <w:ins w:id="169" w:author="James E Cabral" w:date="2020-09-08T10:18:00Z">
        <w:r w:rsidR="00EE54F8">
          <w:rPr>
            <w:rFonts w:ascii="&amp;quot" w:eastAsia="Times New Roman" w:hAnsi="&amp;quot" w:cs="Times New Roman"/>
            <w:b/>
            <w:bCs/>
            <w:color w:val="000000"/>
            <w:sz w:val="24"/>
            <w:szCs w:val="24"/>
            <w:u w:val="single"/>
            <w:shd w:val="clear" w:color="auto" w:fill="FFFFFF"/>
          </w:rPr>
          <w:t>3</w:t>
        </w:r>
      </w:ins>
      <w:ins w:id="170" w:author="James E Cabral" w:date="2020-09-02T15:22:00Z">
        <w:r w:rsidRPr="00AB387C">
          <w:rPr>
            <w:rFonts w:ascii="&amp;quot" w:eastAsia="Times New Roman" w:hAnsi="&amp;quot" w:cs="Times New Roman"/>
            <w:b/>
            <w:bCs/>
            <w:color w:val="000000"/>
            <w:sz w:val="24"/>
            <w:szCs w:val="24"/>
            <w:u w:val="single"/>
            <w:shd w:val="clear" w:color="auto" w:fill="FFFFFF"/>
          </w:rPr>
          <w:t>.0]</w:t>
        </w:r>
        <w:r>
          <w:rPr>
            <w:rFonts w:ascii="&amp;quot" w:eastAsia="Times New Roman" w:hAnsi="&amp;quot" w:cs="Times New Roman"/>
            <w:b/>
            <w:bCs/>
            <w:color w:val="000000"/>
            <w:sz w:val="24"/>
            <w:szCs w:val="24"/>
            <w:u w:val="single"/>
            <w:shd w:val="clear" w:color="auto" w:fill="FFFFFF"/>
          </w:rPr>
          <w:fldChar w:fldCharType="end"/>
        </w:r>
        <w:r>
          <w:rPr>
            <w:rFonts w:ascii="&amp;quot" w:eastAsia="Times New Roman" w:hAnsi="&amp;quot" w:cs="Times New Roman"/>
            <w:color w:val="000000"/>
            <w:sz w:val="24"/>
            <w:szCs w:val="24"/>
          </w:rPr>
          <w:t xml:space="preserve"> </w:t>
        </w:r>
      </w:ins>
      <w:ins w:id="171" w:author="James E Cabral" w:date="2020-09-02T15:21:00Z">
        <w:r w:rsidR="00590B90" w:rsidRPr="00AB387C">
          <w:rPr>
            <w:rFonts w:ascii="&amp;quot" w:eastAsia="Times New Roman" w:hAnsi="&amp;quot" w:cs="Times New Roman"/>
            <w:color w:val="000000"/>
            <w:sz w:val="24"/>
            <w:szCs w:val="24"/>
          </w:rPr>
          <w:t xml:space="preserve">to claim that the document conforms to </w:t>
        </w:r>
      </w:ins>
      <w:ins w:id="172" w:author="James E Cabral" w:date="2020-09-02T15:23:00Z">
        <w:r>
          <w:rPr>
            <w:rFonts w:ascii="&amp;quot" w:eastAsia="Times New Roman" w:hAnsi="&amp;quot" w:cs="Times New Roman"/>
            <w:color w:val="000000"/>
            <w:sz w:val="24"/>
            <w:szCs w:val="24"/>
          </w:rPr>
          <w:t>one or more</w:t>
        </w:r>
      </w:ins>
      <w:ins w:id="173" w:author="James E Cabral" w:date="2020-09-02T15:24:00Z">
        <w:r>
          <w:rPr>
            <w:rFonts w:ascii="&amp;quot" w:eastAsia="Times New Roman" w:hAnsi="&amp;quot" w:cs="Times New Roman"/>
            <w:color w:val="000000"/>
            <w:sz w:val="24"/>
            <w:szCs w:val="24"/>
          </w:rPr>
          <w:t xml:space="preserve"> NIEM</w:t>
        </w:r>
      </w:ins>
      <w:ins w:id="174" w:author="James E Cabral" w:date="2020-09-02T15:21:00Z">
        <w:r w:rsidR="00590B90" w:rsidRPr="00AB387C">
          <w:rPr>
            <w:rFonts w:ascii="&amp;quot" w:eastAsia="Times New Roman" w:hAnsi="&amp;quot" w:cs="Times New Roman"/>
            <w:color w:val="000000"/>
            <w:sz w:val="24"/>
            <w:szCs w:val="24"/>
          </w:rPr>
          <w:t xml:space="preserve"> conformance targets</w:t>
        </w:r>
      </w:ins>
      <w:ins w:id="175" w:author="James E Cabral" w:date="2020-09-02T15:22:00Z">
        <w:r>
          <w:rPr>
            <w:rFonts w:ascii="&amp;quot" w:eastAsia="Times New Roman" w:hAnsi="&amp;quot" w:cs="Times New Roman"/>
            <w:color w:val="000000"/>
            <w:sz w:val="24"/>
            <w:szCs w:val="24"/>
          </w:rPr>
          <w:t>.</w:t>
        </w:r>
      </w:ins>
    </w:p>
    <w:p w14:paraId="7867D1F7" w14:textId="77777777" w:rsidR="0000782F" w:rsidRPr="0000782F" w:rsidRDefault="0000782F">
      <w:pPr>
        <w:spacing w:after="0" w:line="240" w:lineRule="auto"/>
        <w:ind w:left="120"/>
        <w:rPr>
          <w:ins w:id="176" w:author="James E Cabral" w:date="2020-09-02T14:29:00Z"/>
          <w:rFonts w:ascii="&amp;quot" w:eastAsia="Times New Roman" w:hAnsi="&amp;quot" w:cs="Times New Roman"/>
          <w:color w:val="000000"/>
          <w:sz w:val="24"/>
          <w:szCs w:val="24"/>
        </w:rPr>
        <w:pPrChange w:id="177" w:author="James E Cabral" w:date="2020-09-02T14:34:00Z">
          <w:pPr>
            <w:keepNext/>
            <w:spacing w:line="240" w:lineRule="auto"/>
          </w:pPr>
        </w:pPrChange>
      </w:pPr>
    </w:p>
    <w:p w14:paraId="464E6F81" w14:textId="592D0E1A" w:rsidR="0080797B" w:rsidRDefault="0000782F" w:rsidP="0080797B">
      <w:pPr>
        <w:keepNext/>
        <w:spacing w:line="240" w:lineRule="auto"/>
        <w:rPr>
          <w:ins w:id="178" w:author="James E Cabral" w:date="2020-09-02T14:31:00Z"/>
          <w:rFonts w:ascii="&amp;quot" w:eastAsia="Times New Roman" w:hAnsi="&amp;quot" w:cs="Times New Roman"/>
          <w:b/>
          <w:bCs/>
          <w:color w:val="000000"/>
          <w:sz w:val="24"/>
          <w:szCs w:val="24"/>
        </w:rPr>
      </w:pPr>
      <w:ins w:id="179" w:author="James E Cabral" w:date="2020-09-02T14:31:00Z">
        <w:r>
          <w:rPr>
            <w:rFonts w:ascii="&amp;quot" w:eastAsia="Times New Roman" w:hAnsi="&amp;quot" w:cs="Times New Roman"/>
            <w:b/>
            <w:bCs/>
            <w:color w:val="000000"/>
            <w:sz w:val="24"/>
            <w:szCs w:val="24"/>
          </w:rPr>
          <w:t xml:space="preserve">2.1 </w:t>
        </w:r>
      </w:ins>
      <w:ins w:id="180" w:author="James E Cabral" w:date="2020-09-02T14:30:00Z">
        <w:r w:rsidR="0080797B" w:rsidRPr="0080797B">
          <w:rPr>
            <w:rFonts w:ascii="&amp;quot" w:eastAsia="Times New Roman" w:hAnsi="&amp;quot" w:cs="Times New Roman"/>
            <w:b/>
            <w:bCs/>
            <w:color w:val="000000"/>
            <w:sz w:val="24"/>
            <w:szCs w:val="24"/>
            <w:rPrChange w:id="181" w:author="James E Cabral" w:date="2020-09-02T14:30:00Z">
              <w:rPr>
                <w:rFonts w:ascii="&amp;quot" w:eastAsia="Times New Roman" w:hAnsi="&amp;quot" w:cs="Times New Roman"/>
                <w:color w:val="000000"/>
                <w:sz w:val="24"/>
                <w:szCs w:val="24"/>
              </w:rPr>
            </w:rPrChange>
          </w:rPr>
          <w:t>Conformant instance document</w:t>
        </w:r>
      </w:ins>
    </w:p>
    <w:p w14:paraId="682E6B50" w14:textId="15D7E22F" w:rsidR="0000782F" w:rsidRPr="0080797B" w:rsidRDefault="0000782F">
      <w:pPr>
        <w:keepNext/>
        <w:spacing w:line="240" w:lineRule="auto"/>
        <w:rPr>
          <w:ins w:id="182" w:author="James E Cabral" w:date="2020-09-02T14:30:00Z"/>
          <w:rFonts w:ascii="&amp;quot" w:eastAsia="Times New Roman" w:hAnsi="&amp;quot" w:cs="Times New Roman"/>
          <w:b/>
          <w:bCs/>
          <w:color w:val="000000"/>
          <w:sz w:val="24"/>
          <w:szCs w:val="24"/>
          <w:rPrChange w:id="183" w:author="James E Cabral" w:date="2020-09-02T14:30:00Z">
            <w:rPr>
              <w:ins w:id="184" w:author="James E Cabral" w:date="2020-09-02T14:30:00Z"/>
              <w:rFonts w:ascii="&amp;quot" w:eastAsia="Times New Roman" w:hAnsi="&amp;quot" w:cs="Times New Roman"/>
              <w:color w:val="000000"/>
              <w:sz w:val="24"/>
              <w:szCs w:val="24"/>
            </w:rPr>
          </w:rPrChange>
        </w:rPr>
        <w:pPrChange w:id="185" w:author="James E Cabral" w:date="2020-09-02T14:30:00Z">
          <w:pPr>
            <w:spacing w:before="240" w:after="240" w:line="240" w:lineRule="auto"/>
          </w:pPr>
        </w:pPrChange>
      </w:pPr>
      <w:ins w:id="186" w:author="James E Cabral" w:date="2020-09-02T14:31:00Z">
        <w:r>
          <w:rPr>
            <w:rFonts w:ascii="&amp;quot" w:eastAsia="Times New Roman" w:hAnsi="&amp;quot" w:cs="Times New Roman"/>
            <w:color w:val="000000"/>
            <w:sz w:val="24"/>
            <w:szCs w:val="24"/>
          </w:rPr>
          <w:t xml:space="preserve">A conformant instance document </w:t>
        </w:r>
      </w:ins>
      <w:ins w:id="187" w:author="James E Cabral" w:date="2020-09-02T14:32:00Z">
        <w:r>
          <w:rPr>
            <w:rFonts w:ascii="&amp;quot" w:eastAsia="Times New Roman" w:hAnsi="&amp;quot" w:cs="Times New Roman"/>
            <w:color w:val="000000"/>
            <w:sz w:val="24"/>
            <w:szCs w:val="24"/>
          </w:rPr>
          <w:t>i</w:t>
        </w:r>
      </w:ins>
      <w:ins w:id="188" w:author="James E Cabral" w:date="2020-09-02T14:31:00Z">
        <w:r w:rsidRPr="00AB387C">
          <w:rPr>
            <w:rFonts w:ascii="&amp;quot" w:eastAsia="Times New Roman" w:hAnsi="&amp;quot" w:cs="Times New Roman"/>
            <w:color w:val="000000"/>
            <w:sz w:val="24"/>
            <w:szCs w:val="24"/>
          </w:rPr>
          <w:t xml:space="preserve">s an instance of a conformant schema document set </w:t>
        </w:r>
      </w:ins>
      <w:ins w:id="189" w:author="James E Cabral" w:date="2020-09-02T14:34:00Z">
        <w:r>
          <w:rPr>
            <w:rFonts w:ascii="&amp;quot" w:eastAsia="Times New Roman" w:hAnsi="&amp;quot" w:cs="Times New Roman"/>
            <w:color w:val="000000"/>
            <w:sz w:val="24"/>
            <w:szCs w:val="24"/>
          </w:rPr>
          <w:t xml:space="preserve">that </w:t>
        </w:r>
      </w:ins>
      <w:ins w:id="190" w:author="James E Cabral" w:date="2020-09-02T14:31:00Z">
        <w:r w:rsidRPr="00AB387C">
          <w:rPr>
            <w:rFonts w:ascii="&amp;quot" w:eastAsia="Times New Roman" w:hAnsi="&amp;quot" w:cs="Times New Roman"/>
            <w:color w:val="000000"/>
            <w:sz w:val="24"/>
            <w:szCs w:val="24"/>
          </w:rPr>
          <w:t>conform</w:t>
        </w:r>
      </w:ins>
      <w:ins w:id="191" w:author="James E Cabral" w:date="2020-09-02T14:34:00Z">
        <w:r>
          <w:rPr>
            <w:rFonts w:ascii="&amp;quot" w:eastAsia="Times New Roman" w:hAnsi="&amp;quot" w:cs="Times New Roman"/>
            <w:color w:val="000000"/>
            <w:sz w:val="24"/>
            <w:szCs w:val="24"/>
          </w:rPr>
          <w:t>s</w:t>
        </w:r>
      </w:ins>
      <w:ins w:id="192" w:author="James E Cabral" w:date="2020-09-02T14:31:00Z">
        <w:r w:rsidRPr="00AB387C">
          <w:rPr>
            <w:rFonts w:ascii="&amp;quot" w:eastAsia="Times New Roman" w:hAnsi="&amp;quot" w:cs="Times New Roman"/>
            <w:color w:val="000000"/>
            <w:sz w:val="24"/>
            <w:szCs w:val="24"/>
          </w:rPr>
          <w:t xml:space="preserve"> to all applicable rules in the </w:t>
        </w:r>
        <w:r w:rsidRPr="00AB387C">
          <w:rPr>
            <w:rFonts w:ascii="&amp;quot" w:eastAsia="Times New Roman" w:hAnsi="&amp;quot" w:cs="Times New Roman"/>
            <w:color w:val="000000"/>
            <w:sz w:val="24"/>
            <w:szCs w:val="24"/>
          </w:rPr>
          <w:fldChar w:fldCharType="begin"/>
        </w:r>
        <w:r w:rsidRPr="00AB387C">
          <w:rPr>
            <w:rFonts w:ascii="&amp;quot" w:eastAsia="Times New Roman" w:hAnsi="&amp;quot" w:cs="Times New Roman"/>
            <w:color w:val="000000"/>
            <w:sz w:val="24"/>
            <w:szCs w:val="24"/>
          </w:rPr>
          <w:instrText xml:space="preserve"> HYPERLINK "https://reference.niem.gov/niem/specification/conformance/3.0/conformance-3.0.html" \l "NIEM-NDR" </w:instrText>
        </w:r>
        <w:r w:rsidRPr="00AB387C">
          <w:rPr>
            <w:rFonts w:ascii="&amp;quot" w:eastAsia="Times New Roman" w:hAnsi="&amp;quot" w:cs="Times New Roman"/>
            <w:color w:val="000000"/>
            <w:sz w:val="24"/>
            <w:szCs w:val="24"/>
          </w:rPr>
          <w:fldChar w:fldCharType="separate"/>
        </w:r>
        <w:r w:rsidRPr="00AB387C">
          <w:rPr>
            <w:rFonts w:ascii="&amp;quot" w:eastAsia="Times New Roman" w:hAnsi="&amp;quot" w:cs="Times New Roman"/>
            <w:b/>
            <w:bCs/>
            <w:color w:val="000000"/>
            <w:sz w:val="24"/>
            <w:szCs w:val="24"/>
            <w:u w:val="single"/>
            <w:shd w:val="clear" w:color="auto" w:fill="FFFFFF"/>
          </w:rPr>
          <w:t xml:space="preserve">[NIEM NDR </w:t>
        </w:r>
        <w:r>
          <w:rPr>
            <w:rFonts w:ascii="&amp;quot" w:eastAsia="Times New Roman" w:hAnsi="&amp;quot" w:cs="Times New Roman"/>
            <w:b/>
            <w:bCs/>
            <w:color w:val="000000"/>
            <w:sz w:val="24"/>
            <w:szCs w:val="24"/>
            <w:u w:val="single"/>
            <w:shd w:val="clear" w:color="auto" w:fill="FFFFFF"/>
          </w:rPr>
          <w:t>5.0</w:t>
        </w:r>
        <w:r w:rsidRPr="00AB387C">
          <w:rPr>
            <w:rFonts w:ascii="&amp;quot" w:eastAsia="Times New Roman" w:hAnsi="&amp;quot" w:cs="Times New Roman"/>
            <w:b/>
            <w:bCs/>
            <w:color w:val="000000"/>
            <w:sz w:val="24"/>
            <w:szCs w:val="24"/>
            <w:u w:val="single"/>
            <w:shd w:val="clear" w:color="auto" w:fill="FFFFFF"/>
          </w:rPr>
          <w:t>]</w:t>
        </w:r>
        <w:r w:rsidRPr="00AB387C">
          <w:rPr>
            <w:rFonts w:ascii="&amp;quot" w:eastAsia="Times New Roman" w:hAnsi="&amp;quot" w:cs="Times New Roman"/>
            <w:color w:val="000000"/>
            <w:sz w:val="24"/>
            <w:szCs w:val="24"/>
          </w:rPr>
          <w:fldChar w:fldCharType="end"/>
        </w:r>
        <w:r w:rsidRPr="00AB387C">
          <w:rPr>
            <w:rFonts w:ascii="&amp;quot" w:eastAsia="Times New Roman" w:hAnsi="&amp;quot" w:cs="Times New Roman"/>
            <w:color w:val="000000"/>
            <w:sz w:val="24"/>
            <w:szCs w:val="24"/>
          </w:rPr>
          <w:t>.</w:t>
        </w:r>
      </w:ins>
    </w:p>
    <w:p w14:paraId="5348D8BB" w14:textId="247C8CAA" w:rsidR="0000782F" w:rsidRDefault="0000782F" w:rsidP="0000782F">
      <w:pPr>
        <w:keepNext/>
        <w:spacing w:line="240" w:lineRule="auto"/>
        <w:rPr>
          <w:ins w:id="193" w:author="James E Cabral" w:date="2020-09-02T14:32:00Z"/>
          <w:rFonts w:ascii="&amp;quot" w:eastAsia="Times New Roman" w:hAnsi="&amp;quot" w:cs="Times New Roman"/>
          <w:b/>
          <w:bCs/>
          <w:color w:val="000000"/>
          <w:sz w:val="24"/>
          <w:szCs w:val="24"/>
        </w:rPr>
      </w:pPr>
      <w:ins w:id="194" w:author="James E Cabral" w:date="2020-09-02T14:31:00Z">
        <w:r>
          <w:rPr>
            <w:rFonts w:ascii="&amp;quot" w:eastAsia="Times New Roman" w:hAnsi="&amp;quot" w:cs="Times New Roman"/>
            <w:b/>
            <w:bCs/>
            <w:color w:val="000000"/>
            <w:sz w:val="24"/>
            <w:szCs w:val="24"/>
          </w:rPr>
          <w:t xml:space="preserve">2.2 </w:t>
        </w:r>
      </w:ins>
      <w:ins w:id="195" w:author="James E Cabral" w:date="2020-09-02T14:30:00Z">
        <w:r w:rsidR="0080797B" w:rsidRPr="0080797B">
          <w:rPr>
            <w:rFonts w:ascii="&amp;quot" w:eastAsia="Times New Roman" w:hAnsi="&amp;quot" w:cs="Times New Roman"/>
            <w:b/>
            <w:bCs/>
            <w:color w:val="000000"/>
            <w:sz w:val="24"/>
            <w:szCs w:val="24"/>
            <w:rPrChange w:id="196" w:author="James E Cabral" w:date="2020-09-02T14:31:00Z">
              <w:rPr>
                <w:rFonts w:ascii="&amp;quot" w:eastAsia="Times New Roman" w:hAnsi="&amp;quot" w:cs="Times New Roman"/>
                <w:color w:val="000000"/>
                <w:sz w:val="24"/>
                <w:szCs w:val="24"/>
              </w:rPr>
            </w:rPrChange>
          </w:rPr>
          <w:t>Conformant s</w:t>
        </w:r>
      </w:ins>
      <w:ins w:id="197" w:author="James E Cabral" w:date="2020-09-02T14:29:00Z">
        <w:r w:rsidR="0080797B" w:rsidRPr="0080797B">
          <w:rPr>
            <w:rFonts w:ascii="&amp;quot" w:eastAsia="Times New Roman" w:hAnsi="&amp;quot" w:cs="Times New Roman"/>
            <w:b/>
            <w:bCs/>
            <w:color w:val="000000"/>
            <w:sz w:val="24"/>
            <w:szCs w:val="24"/>
            <w:rPrChange w:id="198" w:author="James E Cabral" w:date="2020-09-02T14:31:00Z">
              <w:rPr>
                <w:rFonts w:ascii="&amp;quot" w:eastAsia="Times New Roman" w:hAnsi="&amp;quot" w:cs="Times New Roman"/>
                <w:color w:val="000000"/>
                <w:sz w:val="24"/>
                <w:szCs w:val="24"/>
              </w:rPr>
            </w:rPrChange>
          </w:rPr>
          <w:t>chema document</w:t>
        </w:r>
      </w:ins>
      <w:ins w:id="199" w:author="James E Cabral" w:date="2020-09-02T14:32:00Z">
        <w:r>
          <w:rPr>
            <w:rFonts w:ascii="&amp;quot" w:eastAsia="Times New Roman" w:hAnsi="&amp;quot" w:cs="Times New Roman"/>
            <w:b/>
            <w:bCs/>
            <w:color w:val="000000"/>
            <w:sz w:val="24"/>
            <w:szCs w:val="24"/>
          </w:rPr>
          <w:t xml:space="preserve"> set</w:t>
        </w:r>
      </w:ins>
    </w:p>
    <w:p w14:paraId="041916B2" w14:textId="22758FEB" w:rsidR="0000782F" w:rsidRPr="0000782F" w:rsidRDefault="0000782F">
      <w:pPr>
        <w:keepNext/>
        <w:spacing w:line="240" w:lineRule="auto"/>
        <w:rPr>
          <w:ins w:id="200" w:author="James E Cabral" w:date="2020-09-02T14:32:00Z"/>
          <w:rFonts w:ascii="&amp;quot" w:eastAsia="Times New Roman" w:hAnsi="&amp;quot" w:cs="Times New Roman"/>
          <w:b/>
          <w:bCs/>
          <w:color w:val="000000"/>
          <w:sz w:val="24"/>
          <w:szCs w:val="24"/>
          <w:rPrChange w:id="201" w:author="James E Cabral" w:date="2020-09-02T14:32:00Z">
            <w:rPr>
              <w:ins w:id="202" w:author="James E Cabral" w:date="2020-09-02T14:32:00Z"/>
              <w:rFonts w:ascii="&amp;quot" w:eastAsia="Times New Roman" w:hAnsi="&amp;quot" w:cs="Times New Roman"/>
              <w:color w:val="000000"/>
              <w:sz w:val="24"/>
              <w:szCs w:val="24"/>
            </w:rPr>
          </w:rPrChange>
        </w:rPr>
        <w:pPrChange w:id="203" w:author="James E Cabral" w:date="2020-09-02T14:32:00Z">
          <w:pPr>
            <w:spacing w:before="240" w:after="240" w:line="240" w:lineRule="auto"/>
          </w:pPr>
        </w:pPrChange>
      </w:pPr>
      <w:ins w:id="204" w:author="James E Cabral" w:date="2020-09-02T14:32:00Z">
        <w:r w:rsidRPr="00AB387C">
          <w:rPr>
            <w:rFonts w:ascii="&amp;quot" w:eastAsia="Times New Roman" w:hAnsi="&amp;quot" w:cs="Times New Roman"/>
            <w:color w:val="000000"/>
            <w:sz w:val="24"/>
            <w:szCs w:val="24"/>
          </w:rPr>
          <w:t xml:space="preserve">A </w:t>
        </w:r>
        <w:r>
          <w:rPr>
            <w:rFonts w:ascii="&amp;quot" w:eastAsia="Times New Roman" w:hAnsi="&amp;quot" w:cs="Times New Roman"/>
            <w:color w:val="000000"/>
            <w:sz w:val="24"/>
            <w:szCs w:val="24"/>
          </w:rPr>
          <w:t>conformant sche</w:t>
        </w:r>
      </w:ins>
      <w:ins w:id="205" w:author="James E Cabral" w:date="2020-09-08T10:21:00Z">
        <w:r w:rsidR="00EE54F8">
          <w:rPr>
            <w:rFonts w:ascii="&amp;quot" w:eastAsia="Times New Roman" w:hAnsi="&amp;quot" w:cs="Times New Roman"/>
            <w:color w:val="000000"/>
            <w:sz w:val="24"/>
            <w:szCs w:val="24"/>
          </w:rPr>
          <w:t>ma</w:t>
        </w:r>
      </w:ins>
      <w:ins w:id="206" w:author="James E Cabral" w:date="2020-09-02T14:32:00Z">
        <w:r>
          <w:rPr>
            <w:rFonts w:ascii="&amp;quot" w:eastAsia="Times New Roman" w:hAnsi="&amp;quot" w:cs="Times New Roman"/>
            <w:color w:val="000000"/>
            <w:sz w:val="24"/>
            <w:szCs w:val="24"/>
          </w:rPr>
          <w:t xml:space="preserve"> document set is a </w:t>
        </w:r>
        <w:r w:rsidRPr="00AB387C">
          <w:rPr>
            <w:rFonts w:ascii="&amp;quot" w:eastAsia="Times New Roman" w:hAnsi="&amp;quot" w:cs="Times New Roman"/>
            <w:color w:val="000000"/>
            <w:sz w:val="24"/>
            <w:szCs w:val="24"/>
          </w:rPr>
          <w:t xml:space="preserve">collection of </w:t>
        </w:r>
        <w:r>
          <w:rPr>
            <w:rFonts w:ascii="&amp;quot" w:eastAsia="Times New Roman" w:hAnsi="&amp;quot" w:cs="Times New Roman"/>
            <w:color w:val="000000"/>
            <w:sz w:val="24"/>
            <w:szCs w:val="24"/>
          </w:rPr>
          <w:t>s</w:t>
        </w:r>
        <w:r w:rsidRPr="00AB387C">
          <w:rPr>
            <w:rFonts w:ascii="&amp;quot" w:eastAsia="Times New Roman" w:hAnsi="&amp;quot" w:cs="Times New Roman"/>
            <w:color w:val="000000"/>
            <w:sz w:val="24"/>
            <w:szCs w:val="24"/>
          </w:rPr>
          <w:t xml:space="preserve">chema documents </w:t>
        </w:r>
      </w:ins>
      <w:ins w:id="207" w:author="James E Cabral" w:date="2020-09-02T14:35:00Z">
        <w:r>
          <w:rPr>
            <w:rFonts w:ascii="&amp;quot" w:eastAsia="Times New Roman" w:hAnsi="&amp;quot" w:cs="Times New Roman"/>
            <w:color w:val="000000"/>
            <w:sz w:val="24"/>
            <w:szCs w:val="24"/>
          </w:rPr>
          <w:t xml:space="preserve">that </w:t>
        </w:r>
        <w:r w:rsidRPr="00AB387C">
          <w:rPr>
            <w:rFonts w:ascii="&amp;quot" w:eastAsia="Times New Roman" w:hAnsi="&amp;quot" w:cs="Times New Roman"/>
            <w:color w:val="000000"/>
            <w:sz w:val="24"/>
            <w:szCs w:val="24"/>
          </w:rPr>
          <w:t xml:space="preserve">conform to all applicable rules in the </w:t>
        </w:r>
        <w:r w:rsidRPr="00AB387C">
          <w:rPr>
            <w:rFonts w:ascii="&amp;quot" w:eastAsia="Times New Roman" w:hAnsi="&amp;quot" w:cs="Times New Roman"/>
            <w:color w:val="000000"/>
            <w:sz w:val="24"/>
            <w:szCs w:val="24"/>
          </w:rPr>
          <w:fldChar w:fldCharType="begin"/>
        </w:r>
        <w:r w:rsidRPr="00AB387C">
          <w:rPr>
            <w:rFonts w:ascii="&amp;quot" w:eastAsia="Times New Roman" w:hAnsi="&amp;quot" w:cs="Times New Roman"/>
            <w:color w:val="000000"/>
            <w:sz w:val="24"/>
            <w:szCs w:val="24"/>
          </w:rPr>
          <w:instrText xml:space="preserve"> HYPERLINK "https://reference.niem.gov/niem/specification/conformance/3.0/conformance-3.0.html" \l "NIEM-NDR" </w:instrText>
        </w:r>
        <w:r w:rsidRPr="00AB387C">
          <w:rPr>
            <w:rFonts w:ascii="&amp;quot" w:eastAsia="Times New Roman" w:hAnsi="&amp;quot" w:cs="Times New Roman"/>
            <w:color w:val="000000"/>
            <w:sz w:val="24"/>
            <w:szCs w:val="24"/>
          </w:rPr>
          <w:fldChar w:fldCharType="separate"/>
        </w:r>
        <w:r w:rsidRPr="00AB387C">
          <w:rPr>
            <w:rFonts w:ascii="&amp;quot" w:eastAsia="Times New Roman" w:hAnsi="&amp;quot" w:cs="Times New Roman"/>
            <w:b/>
            <w:bCs/>
            <w:color w:val="000000"/>
            <w:sz w:val="24"/>
            <w:szCs w:val="24"/>
            <w:u w:val="single"/>
            <w:shd w:val="clear" w:color="auto" w:fill="FFFFFF"/>
          </w:rPr>
          <w:t xml:space="preserve">[NIEM NDR </w:t>
        </w:r>
        <w:r>
          <w:rPr>
            <w:rFonts w:ascii="&amp;quot" w:eastAsia="Times New Roman" w:hAnsi="&amp;quot" w:cs="Times New Roman"/>
            <w:b/>
            <w:bCs/>
            <w:color w:val="000000"/>
            <w:sz w:val="24"/>
            <w:szCs w:val="24"/>
            <w:u w:val="single"/>
            <w:shd w:val="clear" w:color="auto" w:fill="FFFFFF"/>
          </w:rPr>
          <w:t>5.0</w:t>
        </w:r>
        <w:r w:rsidRPr="00AB387C">
          <w:rPr>
            <w:rFonts w:ascii="&amp;quot" w:eastAsia="Times New Roman" w:hAnsi="&amp;quot" w:cs="Times New Roman"/>
            <w:b/>
            <w:bCs/>
            <w:color w:val="000000"/>
            <w:sz w:val="24"/>
            <w:szCs w:val="24"/>
            <w:u w:val="single"/>
            <w:shd w:val="clear" w:color="auto" w:fill="FFFFFF"/>
          </w:rPr>
          <w:t>]</w:t>
        </w:r>
        <w:r w:rsidRPr="00AB387C">
          <w:rPr>
            <w:rFonts w:ascii="&amp;quot" w:eastAsia="Times New Roman" w:hAnsi="&amp;quot" w:cs="Times New Roman"/>
            <w:color w:val="000000"/>
            <w:sz w:val="24"/>
            <w:szCs w:val="24"/>
          </w:rPr>
          <w:fldChar w:fldCharType="end"/>
        </w:r>
        <w:r w:rsidRPr="00AB387C">
          <w:rPr>
            <w:rFonts w:ascii="&amp;quot" w:eastAsia="Times New Roman" w:hAnsi="&amp;quot" w:cs="Times New Roman"/>
            <w:color w:val="000000"/>
            <w:sz w:val="24"/>
            <w:szCs w:val="24"/>
          </w:rPr>
          <w:t>.</w:t>
        </w:r>
      </w:ins>
    </w:p>
    <w:p w14:paraId="31C6EF61" w14:textId="1CD3C3B3" w:rsidR="0080797B" w:rsidRDefault="0080797B" w:rsidP="0080797B">
      <w:pPr>
        <w:spacing w:before="240" w:after="240" w:line="240" w:lineRule="auto"/>
        <w:rPr>
          <w:ins w:id="208" w:author="James E Cabral" w:date="2020-09-08T10:31:00Z"/>
          <w:rFonts w:ascii="&amp;quot" w:eastAsia="Times New Roman" w:hAnsi="&amp;quot" w:cs="Times New Roman"/>
          <w:color w:val="000000"/>
          <w:sz w:val="24"/>
          <w:szCs w:val="24"/>
        </w:rPr>
      </w:pPr>
      <w:ins w:id="209" w:author="James E Cabral" w:date="2020-09-02T14:29:00Z">
        <w:r w:rsidRPr="00AB387C">
          <w:rPr>
            <w:rFonts w:ascii="&amp;quot" w:eastAsia="Times New Roman" w:hAnsi="&amp;quot" w:cs="Times New Roman"/>
            <w:color w:val="000000"/>
            <w:sz w:val="24"/>
            <w:szCs w:val="24"/>
          </w:rPr>
          <w:t>A</w:t>
        </w:r>
        <w:r>
          <w:rPr>
            <w:rFonts w:ascii="&amp;quot" w:eastAsia="Times New Roman" w:hAnsi="&amp;quot" w:cs="Times New Roman"/>
            <w:color w:val="000000"/>
            <w:sz w:val="24"/>
            <w:szCs w:val="24"/>
          </w:rPr>
          <w:t xml:space="preserve"> s</w:t>
        </w:r>
        <w:r w:rsidRPr="00AB387C">
          <w:rPr>
            <w:rFonts w:ascii="&amp;quot" w:eastAsia="Times New Roman" w:hAnsi="&amp;quot" w:cs="Times New Roman"/>
            <w:color w:val="000000"/>
            <w:sz w:val="24"/>
            <w:szCs w:val="24"/>
          </w:rPr>
          <w:t xml:space="preserve">chema document that copies, maps to, or uses the data component names of NIEM document schemas or the data components they contain without importing corresponding NIEM target namespaces does </w:t>
        </w:r>
      </w:ins>
      <w:ins w:id="210" w:author="James E Cabral" w:date="2020-09-02T14:37:00Z">
        <w:r w:rsidR="0000782F">
          <w:rPr>
            <w:rFonts w:ascii="&amp;quot" w:eastAsia="Times New Roman" w:hAnsi="&amp;quot" w:cs="Times New Roman"/>
            <w:color w:val="000000"/>
            <w:sz w:val="24"/>
            <w:szCs w:val="24"/>
          </w:rPr>
          <w:t>NOT</w:t>
        </w:r>
      </w:ins>
      <w:ins w:id="211" w:author="James E Cabral" w:date="2020-09-02T14:29:00Z">
        <w:r w:rsidRPr="00AB387C">
          <w:rPr>
            <w:rFonts w:ascii="&amp;quot" w:eastAsia="Times New Roman" w:hAnsi="&amp;quot" w:cs="Times New Roman"/>
            <w:color w:val="000000"/>
            <w:sz w:val="24"/>
            <w:szCs w:val="24"/>
          </w:rPr>
          <w:t xml:space="preserve"> conform to NIEM. Conforming to NIEM requires that a</w:t>
        </w:r>
        <w:r>
          <w:rPr>
            <w:rFonts w:ascii="&amp;quot" w:eastAsia="Times New Roman" w:hAnsi="&amp;quot" w:cs="Times New Roman"/>
            <w:color w:val="000000"/>
            <w:sz w:val="24"/>
            <w:szCs w:val="24"/>
          </w:rPr>
          <w:t xml:space="preserve"> </w:t>
        </w:r>
        <w:r w:rsidRPr="00AB387C">
          <w:rPr>
            <w:rFonts w:ascii="&amp;quot" w:eastAsia="Times New Roman" w:hAnsi="&amp;quot" w:cs="Times New Roman"/>
            <w:color w:val="000000"/>
            <w:sz w:val="24"/>
            <w:szCs w:val="24"/>
          </w:rPr>
          <w:t xml:space="preserve">schema document reuse NIEM by importing through </w:t>
        </w:r>
        <w:proofErr w:type="spellStart"/>
        <w:proofErr w:type="gramStart"/>
        <w:r w:rsidRPr="00AB387C">
          <w:rPr>
            <w:rFonts w:ascii="&amp;quot" w:eastAsia="Times New Roman" w:hAnsi="&amp;quot" w:cs="Courier New"/>
            <w:color w:val="000000"/>
            <w:sz w:val="19"/>
            <w:szCs w:val="19"/>
          </w:rPr>
          <w:t>xs:import</w:t>
        </w:r>
        <w:proofErr w:type="spellEnd"/>
        <w:proofErr w:type="gramEnd"/>
        <w:r w:rsidRPr="00AB387C">
          <w:rPr>
            <w:rFonts w:ascii="&amp;quot" w:eastAsia="Times New Roman" w:hAnsi="&amp;quot" w:cs="Times New Roman"/>
            <w:color w:val="000000"/>
            <w:sz w:val="24"/>
            <w:szCs w:val="24"/>
          </w:rPr>
          <w:t xml:space="preserve"> the target namespaces of NIEM reference schema documents or schema subset documents of NIEM reference schema documents.</w:t>
        </w:r>
      </w:ins>
    </w:p>
    <w:p w14:paraId="03076599" w14:textId="77777777" w:rsidR="00117C65" w:rsidRPr="00AB387C" w:rsidRDefault="00117C65" w:rsidP="0080797B">
      <w:pPr>
        <w:spacing w:before="240" w:after="240" w:line="240" w:lineRule="auto"/>
        <w:rPr>
          <w:ins w:id="212" w:author="James E Cabral" w:date="2020-09-02T14:29:00Z"/>
          <w:rFonts w:ascii="&amp;quot" w:eastAsia="Times New Roman" w:hAnsi="&amp;quot" w:cs="Times New Roman"/>
          <w:color w:val="000000"/>
          <w:sz w:val="24"/>
          <w:szCs w:val="24"/>
        </w:rPr>
      </w:pPr>
    </w:p>
    <w:p w14:paraId="085CEF72" w14:textId="77777777" w:rsidR="0000782F" w:rsidRDefault="0000782F" w:rsidP="00AB387C">
      <w:pPr>
        <w:keepNext/>
        <w:spacing w:line="240" w:lineRule="auto"/>
        <w:rPr>
          <w:ins w:id="213" w:author="James E Cabral" w:date="2020-09-02T14:33:00Z"/>
          <w:rFonts w:ascii="&amp;quot" w:eastAsia="Times New Roman" w:hAnsi="&amp;quot" w:cs="Times New Roman"/>
          <w:color w:val="000000"/>
          <w:sz w:val="24"/>
          <w:szCs w:val="24"/>
        </w:rPr>
      </w:pPr>
      <w:ins w:id="214" w:author="James E Cabral" w:date="2020-09-02T14:31:00Z">
        <w:r>
          <w:rPr>
            <w:rFonts w:ascii="&amp;quot" w:eastAsia="Times New Roman" w:hAnsi="&amp;quot" w:cs="Times New Roman"/>
            <w:b/>
            <w:bCs/>
            <w:color w:val="000000"/>
            <w:sz w:val="24"/>
            <w:szCs w:val="24"/>
          </w:rPr>
          <w:lastRenderedPageBreak/>
          <w:t xml:space="preserve">2.3 </w:t>
        </w:r>
      </w:ins>
      <w:ins w:id="215" w:author="James E Cabral" w:date="2020-09-02T14:30:00Z">
        <w:r w:rsidR="0080797B" w:rsidRPr="0080797B">
          <w:rPr>
            <w:rFonts w:ascii="&amp;quot" w:eastAsia="Times New Roman" w:hAnsi="&amp;quot" w:cs="Times New Roman"/>
            <w:b/>
            <w:bCs/>
            <w:color w:val="000000"/>
            <w:sz w:val="24"/>
            <w:szCs w:val="24"/>
            <w:rPrChange w:id="216" w:author="James E Cabral" w:date="2020-09-02T14:31:00Z">
              <w:rPr>
                <w:rFonts w:ascii="&amp;quot" w:eastAsia="Times New Roman" w:hAnsi="&amp;quot" w:cs="Times New Roman"/>
                <w:color w:val="000000"/>
                <w:sz w:val="24"/>
                <w:szCs w:val="24"/>
              </w:rPr>
            </w:rPrChange>
          </w:rPr>
          <w:t>Conformant message specifications</w:t>
        </w:r>
      </w:ins>
      <w:ins w:id="217" w:author="James E Cabral" w:date="2020-09-02T14:32:00Z">
        <w:r>
          <w:rPr>
            <w:rFonts w:ascii="&amp;quot" w:eastAsia="Times New Roman" w:hAnsi="&amp;quot" w:cs="Times New Roman"/>
            <w:b/>
            <w:bCs/>
            <w:color w:val="000000"/>
            <w:sz w:val="24"/>
            <w:szCs w:val="24"/>
          </w:rPr>
          <w:t xml:space="preserve"> </w:t>
        </w:r>
        <w:r w:rsidRPr="0000782F">
          <w:rPr>
            <w:rFonts w:ascii="&amp;quot" w:eastAsia="Times New Roman" w:hAnsi="&amp;quot" w:cs="Times New Roman"/>
            <w:color w:val="000000"/>
            <w:sz w:val="24"/>
            <w:szCs w:val="24"/>
            <w:rPrChange w:id="218" w:author="James E Cabral" w:date="2020-09-02T14:33:00Z">
              <w:rPr>
                <w:rFonts w:ascii="&amp;quot" w:eastAsia="Times New Roman" w:hAnsi="&amp;quot" w:cs="Times New Roman"/>
                <w:b/>
                <w:bCs/>
                <w:color w:val="000000"/>
                <w:sz w:val="24"/>
                <w:szCs w:val="24"/>
              </w:rPr>
            </w:rPrChange>
          </w:rPr>
          <w:t>(IEPD)</w:t>
        </w:r>
      </w:ins>
    </w:p>
    <w:p w14:paraId="510E483E" w14:textId="51563519" w:rsidR="00492878" w:rsidRDefault="0000782F" w:rsidP="00AB387C">
      <w:pPr>
        <w:keepNext/>
        <w:spacing w:line="240" w:lineRule="auto"/>
        <w:rPr>
          <w:ins w:id="219" w:author="James E Cabral" w:date="2020-09-08T10:32:00Z"/>
          <w:rFonts w:ascii="&amp;quot" w:eastAsia="Times New Roman" w:hAnsi="&amp;quot" w:cs="Times New Roman"/>
          <w:color w:val="000000"/>
          <w:sz w:val="24"/>
          <w:szCs w:val="24"/>
        </w:rPr>
      </w:pPr>
      <w:ins w:id="220" w:author="James E Cabral" w:date="2020-09-02T14:33:00Z">
        <w:r w:rsidRPr="00AB387C">
          <w:rPr>
            <w:rFonts w:ascii="&amp;quot" w:eastAsia="Times New Roman" w:hAnsi="&amp;quot" w:cs="Times New Roman"/>
            <w:color w:val="000000"/>
            <w:sz w:val="24"/>
            <w:szCs w:val="24"/>
          </w:rPr>
          <w:t xml:space="preserve">A </w:t>
        </w:r>
        <w:r>
          <w:rPr>
            <w:rFonts w:ascii="&amp;quot" w:eastAsia="Times New Roman" w:hAnsi="&amp;quot" w:cs="Times New Roman"/>
            <w:color w:val="000000"/>
            <w:sz w:val="24"/>
            <w:szCs w:val="24"/>
          </w:rPr>
          <w:t>conformant message specification is a package of</w:t>
        </w:r>
        <w:r w:rsidRPr="00AB387C">
          <w:rPr>
            <w:rFonts w:ascii="&amp;quot" w:eastAsia="Times New Roman" w:hAnsi="&amp;quot" w:cs="Times New Roman"/>
            <w:color w:val="000000"/>
            <w:sz w:val="24"/>
            <w:szCs w:val="24"/>
          </w:rPr>
          <w:t xml:space="preserve"> file</w:t>
        </w:r>
        <w:r>
          <w:rPr>
            <w:rFonts w:ascii="&amp;quot" w:eastAsia="Times New Roman" w:hAnsi="&amp;quot" w:cs="Times New Roman"/>
            <w:color w:val="000000"/>
            <w:sz w:val="24"/>
            <w:szCs w:val="24"/>
          </w:rPr>
          <w:t>s</w:t>
        </w:r>
        <w:r w:rsidRPr="00AB387C">
          <w:rPr>
            <w:rFonts w:ascii="&amp;quot" w:eastAsia="Times New Roman" w:hAnsi="&amp;quot" w:cs="Times New Roman"/>
            <w:color w:val="000000"/>
            <w:sz w:val="24"/>
            <w:szCs w:val="24"/>
          </w:rPr>
          <w:t xml:space="preserve"> that conforms to the rules specified in the</w:t>
        </w:r>
      </w:ins>
      <w:ins w:id="221" w:author="James E Cabral" w:date="2020-09-02T15:44:00Z">
        <w:r w:rsidR="00D837E7">
          <w:rPr>
            <w:rFonts w:ascii="&amp;quot" w:eastAsia="Times New Roman" w:hAnsi="&amp;quot" w:cs="Times New Roman"/>
            <w:color w:val="000000"/>
            <w:sz w:val="24"/>
            <w:szCs w:val="24"/>
          </w:rPr>
          <w:t xml:space="preserve"> </w:t>
        </w:r>
        <w:r w:rsidR="00D837E7" w:rsidRPr="00AB387C">
          <w:rPr>
            <w:rFonts w:ascii="&amp;quot" w:eastAsia="Times New Roman" w:hAnsi="&amp;quot" w:cs="Times New Roman"/>
            <w:b/>
            <w:bCs/>
            <w:color w:val="000000"/>
            <w:sz w:val="24"/>
            <w:szCs w:val="24"/>
          </w:rPr>
          <w:t xml:space="preserve">[NIEM MPD Specification </w:t>
        </w:r>
        <w:r w:rsidR="00D837E7">
          <w:rPr>
            <w:rFonts w:ascii="&amp;quot" w:eastAsia="Times New Roman" w:hAnsi="&amp;quot" w:cs="Times New Roman"/>
            <w:b/>
            <w:bCs/>
            <w:color w:val="000000"/>
            <w:sz w:val="24"/>
            <w:szCs w:val="24"/>
          </w:rPr>
          <w:t>4</w:t>
        </w:r>
        <w:r w:rsidR="00D837E7" w:rsidRPr="00AB387C">
          <w:rPr>
            <w:rFonts w:ascii="&amp;quot" w:eastAsia="Times New Roman" w:hAnsi="&amp;quot" w:cs="Times New Roman"/>
            <w:b/>
            <w:bCs/>
            <w:color w:val="000000"/>
            <w:sz w:val="24"/>
            <w:szCs w:val="24"/>
          </w:rPr>
          <w:t>.0]</w:t>
        </w:r>
        <w:r w:rsidR="00D837E7" w:rsidRPr="00AB387C">
          <w:rPr>
            <w:rFonts w:ascii="&amp;quot" w:eastAsia="Times New Roman" w:hAnsi="&amp;quot" w:cs="Times New Roman"/>
            <w:color w:val="000000"/>
            <w:sz w:val="24"/>
            <w:szCs w:val="24"/>
          </w:rPr>
          <w:t xml:space="preserve"> </w:t>
        </w:r>
        <w:r w:rsidR="00D837E7">
          <w:rPr>
            <w:rFonts w:ascii="&amp;quot" w:eastAsia="Times New Roman" w:hAnsi="&amp;quot" w:cs="Times New Roman"/>
            <w:color w:val="000000"/>
            <w:sz w:val="24"/>
            <w:szCs w:val="24"/>
          </w:rPr>
          <w:t>or the</w:t>
        </w:r>
      </w:ins>
      <w:ins w:id="222" w:author="James E Cabral" w:date="2020-09-02T14:33:00Z">
        <w:r w:rsidRPr="00AB387C">
          <w:rPr>
            <w:rFonts w:ascii="&amp;quot" w:eastAsia="Times New Roman" w:hAnsi="&amp;quot" w:cs="Times New Roman"/>
            <w:color w:val="000000"/>
            <w:sz w:val="24"/>
            <w:szCs w:val="24"/>
          </w:rPr>
          <w:t xml:space="preserve"> </w:t>
        </w:r>
        <w:r w:rsidRPr="00AB387C">
          <w:rPr>
            <w:rFonts w:ascii="&amp;quot" w:eastAsia="Times New Roman" w:hAnsi="&amp;quot" w:cs="Times New Roman"/>
            <w:color w:val="000000"/>
            <w:sz w:val="24"/>
            <w:szCs w:val="24"/>
          </w:rPr>
          <w:fldChar w:fldCharType="begin"/>
        </w:r>
        <w:r w:rsidRPr="00AB387C">
          <w:rPr>
            <w:rFonts w:ascii="&amp;quot" w:eastAsia="Times New Roman" w:hAnsi="&amp;quot" w:cs="Times New Roman"/>
            <w:color w:val="000000"/>
            <w:sz w:val="24"/>
            <w:szCs w:val="24"/>
          </w:rPr>
          <w:instrText xml:space="preserve"> HYPERLINK "https://reference.niem.gov/niem/specification/conformance/3.0/conformance-3.0.html" \l "NIEM-MPD" </w:instrText>
        </w:r>
        <w:r w:rsidRPr="00AB387C">
          <w:rPr>
            <w:rFonts w:ascii="&amp;quot" w:eastAsia="Times New Roman" w:hAnsi="&amp;quot" w:cs="Times New Roman"/>
            <w:color w:val="000000"/>
            <w:sz w:val="24"/>
            <w:szCs w:val="24"/>
          </w:rPr>
          <w:fldChar w:fldCharType="separate"/>
        </w:r>
        <w:r w:rsidRPr="00AB387C">
          <w:rPr>
            <w:rFonts w:ascii="&amp;quot" w:eastAsia="Times New Roman" w:hAnsi="&amp;quot" w:cs="Times New Roman"/>
            <w:b/>
            <w:bCs/>
            <w:color w:val="000000"/>
            <w:sz w:val="24"/>
            <w:szCs w:val="24"/>
            <w:u w:val="single"/>
            <w:shd w:val="clear" w:color="auto" w:fill="FFFFFF"/>
          </w:rPr>
          <w:t xml:space="preserve">[NIEM </w:t>
        </w:r>
        <w:r>
          <w:rPr>
            <w:rFonts w:ascii="&amp;quot" w:eastAsia="Times New Roman" w:hAnsi="&amp;quot" w:cs="Times New Roman"/>
            <w:b/>
            <w:bCs/>
            <w:color w:val="000000"/>
            <w:sz w:val="24"/>
            <w:szCs w:val="24"/>
            <w:u w:val="single"/>
            <w:shd w:val="clear" w:color="auto" w:fill="FFFFFF"/>
          </w:rPr>
          <w:t>Message Specification Rules and Conventions</w:t>
        </w:r>
        <w:r w:rsidRPr="00AB387C">
          <w:rPr>
            <w:rFonts w:ascii="&amp;quot" w:eastAsia="Times New Roman" w:hAnsi="&amp;quot" w:cs="Times New Roman"/>
            <w:b/>
            <w:bCs/>
            <w:color w:val="000000"/>
            <w:sz w:val="24"/>
            <w:szCs w:val="24"/>
            <w:u w:val="single"/>
            <w:shd w:val="clear" w:color="auto" w:fill="FFFFFF"/>
          </w:rPr>
          <w:t>]</w:t>
        </w:r>
        <w:r w:rsidRPr="00AB387C">
          <w:rPr>
            <w:rFonts w:ascii="&amp;quot" w:eastAsia="Times New Roman" w:hAnsi="&amp;quot" w:cs="Times New Roman"/>
            <w:color w:val="000000"/>
            <w:sz w:val="24"/>
            <w:szCs w:val="24"/>
          </w:rPr>
          <w:fldChar w:fldCharType="end"/>
        </w:r>
        <w:r>
          <w:rPr>
            <w:rFonts w:ascii="&amp;quot" w:eastAsia="Times New Roman" w:hAnsi="&amp;quot" w:cs="Times New Roman"/>
            <w:color w:val="000000"/>
            <w:sz w:val="24"/>
            <w:szCs w:val="24"/>
          </w:rPr>
          <w:t>.</w:t>
        </w:r>
      </w:ins>
    </w:p>
    <w:p w14:paraId="029E6E92" w14:textId="7CE0CD89" w:rsidR="00092A95" w:rsidRDefault="00092A95" w:rsidP="00AB387C">
      <w:pPr>
        <w:keepNext/>
        <w:spacing w:line="240" w:lineRule="auto"/>
        <w:rPr>
          <w:ins w:id="223" w:author="James E Cabral" w:date="2020-09-08T10:32:00Z"/>
          <w:rFonts w:ascii="&amp;quot" w:eastAsia="Times New Roman" w:hAnsi="&amp;quot" w:cs="Times New Roman"/>
          <w:color w:val="000000"/>
          <w:sz w:val="24"/>
          <w:szCs w:val="24"/>
        </w:rPr>
      </w:pPr>
    </w:p>
    <w:p w14:paraId="412CA52A" w14:textId="0C38B480" w:rsidR="00092A95" w:rsidRPr="00AB387C" w:rsidDel="00481C9C" w:rsidRDefault="00092A95" w:rsidP="00092A95">
      <w:pPr>
        <w:spacing w:after="0" w:line="240" w:lineRule="auto"/>
        <w:rPr>
          <w:del w:id="224" w:author="James E Cabral" w:date="2020-09-08T10:43:00Z"/>
          <w:moveTo w:id="225" w:author="James E Cabral" w:date="2020-09-08T10:32:00Z"/>
          <w:rFonts w:ascii="&amp;quot" w:eastAsia="Times New Roman" w:hAnsi="&amp;quot" w:cs="Times New Roman"/>
          <w:color w:val="000000"/>
          <w:sz w:val="24"/>
          <w:szCs w:val="24"/>
        </w:rPr>
        <w:pPrChange w:id="226" w:author="James E Cabral" w:date="2020-09-08T10:34:00Z">
          <w:pPr>
            <w:numPr>
              <w:numId w:val="3"/>
            </w:numPr>
            <w:tabs>
              <w:tab w:val="num" w:pos="720"/>
            </w:tabs>
            <w:spacing w:after="0" w:line="240" w:lineRule="auto"/>
            <w:ind w:left="480" w:hanging="360"/>
          </w:pPr>
        </w:pPrChange>
      </w:pPr>
      <w:moveToRangeStart w:id="227" w:author="James E Cabral" w:date="2020-09-08T10:32:00Z" w:name="move50453522"/>
      <w:moveTo w:id="228" w:author="James E Cabral" w:date="2020-09-08T10:32:00Z">
        <w:del w:id="229" w:author="James E Cabral" w:date="2020-09-08T10:43:00Z">
          <w:r w:rsidRPr="00AB387C" w:rsidDel="00481C9C">
            <w:rPr>
              <w:rFonts w:ascii="&amp;quot" w:eastAsia="Times New Roman" w:hAnsi="&amp;quot" w:cs="Times New Roman"/>
              <w:color w:val="000000"/>
              <w:sz w:val="24"/>
              <w:szCs w:val="24"/>
            </w:rPr>
            <w:delText xml:space="preserve">If an existing NIEM component matches the business semantics required by the </w:delText>
          </w:r>
        </w:del>
        <w:del w:id="230" w:author="James E Cabral" w:date="2020-09-08T10:32:00Z">
          <w:r w:rsidRPr="00AB387C" w:rsidDel="00092A95">
            <w:rPr>
              <w:rFonts w:ascii="&amp;quot" w:eastAsia="Times New Roman" w:hAnsi="&amp;quot" w:cs="Times New Roman"/>
              <w:color w:val="000000"/>
              <w:sz w:val="24"/>
              <w:szCs w:val="24"/>
            </w:rPr>
            <w:delText>IEPD</w:delText>
          </w:r>
        </w:del>
        <w:del w:id="231" w:author="James E Cabral" w:date="2020-09-08T10:43:00Z">
          <w:r w:rsidRPr="00AB387C" w:rsidDel="00481C9C">
            <w:rPr>
              <w:rFonts w:ascii="&amp;quot" w:eastAsia="Times New Roman" w:hAnsi="&amp;quot" w:cs="Times New Roman"/>
              <w:color w:val="000000"/>
              <w:sz w:val="24"/>
              <w:szCs w:val="24"/>
            </w:rPr>
            <w:delText xml:space="preserve">, then that component is used by the </w:delText>
          </w:r>
        </w:del>
        <w:del w:id="232" w:author="James E Cabral" w:date="2020-09-08T10:32:00Z">
          <w:r w:rsidRPr="00AB387C" w:rsidDel="00092A95">
            <w:rPr>
              <w:rFonts w:ascii="&amp;quot" w:eastAsia="Times New Roman" w:hAnsi="&amp;quot" w:cs="Times New Roman"/>
              <w:color w:val="000000"/>
              <w:sz w:val="24"/>
              <w:szCs w:val="24"/>
            </w:rPr>
            <w:delText>IEPD</w:delText>
          </w:r>
        </w:del>
        <w:del w:id="233" w:author="James E Cabral" w:date="2020-09-08T10:43:00Z">
          <w:r w:rsidRPr="00AB387C" w:rsidDel="00481C9C">
            <w:rPr>
              <w:rFonts w:ascii="&amp;quot" w:eastAsia="Times New Roman" w:hAnsi="&amp;quot" w:cs="Times New Roman"/>
              <w:color w:val="000000"/>
              <w:sz w:val="24"/>
              <w:szCs w:val="24"/>
            </w:rPr>
            <w:delText xml:space="preserve">, either directly or as the basis for derived components. That is, the </w:delText>
          </w:r>
        </w:del>
        <w:del w:id="234" w:author="James E Cabral" w:date="2020-09-08T10:32:00Z">
          <w:r w:rsidRPr="00AB387C" w:rsidDel="00092A95">
            <w:rPr>
              <w:rFonts w:ascii="&amp;quot" w:eastAsia="Times New Roman" w:hAnsi="&amp;quot" w:cs="Times New Roman"/>
              <w:color w:val="000000"/>
              <w:sz w:val="24"/>
              <w:szCs w:val="24"/>
            </w:rPr>
            <w:delText>IEPD</w:delText>
          </w:r>
        </w:del>
        <w:del w:id="235" w:author="James E Cabral" w:date="2020-09-08T10:43:00Z">
          <w:r w:rsidRPr="00AB387C" w:rsidDel="00481C9C">
            <w:rPr>
              <w:rFonts w:ascii="&amp;quot" w:eastAsia="Times New Roman" w:hAnsi="&amp;quot" w:cs="Times New Roman"/>
              <w:color w:val="000000"/>
              <w:sz w:val="24"/>
              <w:szCs w:val="24"/>
            </w:rPr>
            <w:delText xml:space="preserve"> does not unnecessarily duplicate NIEM components.</w:delText>
          </w:r>
        </w:del>
      </w:moveTo>
    </w:p>
    <w:p w14:paraId="737E7D44" w14:textId="1D17E8CB" w:rsidR="00092A95" w:rsidRPr="00AB387C" w:rsidDel="00481C9C" w:rsidRDefault="00092A95" w:rsidP="00092A95">
      <w:pPr>
        <w:spacing w:after="0" w:line="240" w:lineRule="auto"/>
        <w:rPr>
          <w:del w:id="236" w:author="James E Cabral" w:date="2020-09-08T10:43:00Z"/>
          <w:moveTo w:id="237" w:author="James E Cabral" w:date="2020-09-08T10:32:00Z"/>
          <w:rFonts w:ascii="&amp;quot" w:eastAsia="Times New Roman" w:hAnsi="&amp;quot" w:cs="Times New Roman"/>
          <w:color w:val="000000"/>
          <w:sz w:val="24"/>
          <w:szCs w:val="24"/>
        </w:rPr>
        <w:pPrChange w:id="238" w:author="James E Cabral" w:date="2020-09-08T10:34:00Z">
          <w:pPr>
            <w:numPr>
              <w:numId w:val="3"/>
            </w:numPr>
            <w:tabs>
              <w:tab w:val="num" w:pos="720"/>
            </w:tabs>
            <w:spacing w:after="0" w:line="240" w:lineRule="auto"/>
            <w:ind w:left="480" w:hanging="360"/>
          </w:pPr>
        </w:pPrChange>
      </w:pPr>
      <w:moveTo w:id="239" w:author="James E Cabral" w:date="2020-09-08T10:32:00Z">
        <w:del w:id="240" w:author="James E Cabral" w:date="2020-09-08T10:43:00Z">
          <w:r w:rsidRPr="00AB387C" w:rsidDel="00481C9C">
            <w:rPr>
              <w:rFonts w:ascii="&amp;quot" w:eastAsia="Times New Roman" w:hAnsi="&amp;quot" w:cs="Times New Roman"/>
              <w:color w:val="000000"/>
              <w:sz w:val="24"/>
              <w:szCs w:val="24"/>
            </w:rPr>
            <w:delText xml:space="preserve">Each NIEM schema component used by the </w:delText>
          </w:r>
        </w:del>
        <w:del w:id="241" w:author="James E Cabral" w:date="2020-09-08T10:32:00Z">
          <w:r w:rsidRPr="00AB387C" w:rsidDel="00092A95">
            <w:rPr>
              <w:rFonts w:ascii="&amp;quot" w:eastAsia="Times New Roman" w:hAnsi="&amp;quot" w:cs="Times New Roman"/>
              <w:color w:val="000000"/>
              <w:sz w:val="24"/>
              <w:szCs w:val="24"/>
            </w:rPr>
            <w:delText>IEPD</w:delText>
          </w:r>
        </w:del>
        <w:del w:id="242" w:author="James E Cabral" w:date="2020-09-08T10:43:00Z">
          <w:r w:rsidRPr="00AB387C" w:rsidDel="00481C9C">
            <w:rPr>
              <w:rFonts w:ascii="&amp;quot" w:eastAsia="Times New Roman" w:hAnsi="&amp;quot" w:cs="Times New Roman"/>
              <w:color w:val="000000"/>
              <w:sz w:val="24"/>
              <w:szCs w:val="24"/>
            </w:rPr>
            <w:delText xml:space="preserve">, either directly or as the basis for derived components, is used in a manner consistent with the component’s structural definition and business semantics. That is, the </w:delText>
          </w:r>
        </w:del>
        <w:del w:id="243" w:author="James E Cabral" w:date="2020-09-08T10:33:00Z">
          <w:r w:rsidRPr="00AB387C" w:rsidDel="00092A95">
            <w:rPr>
              <w:rFonts w:ascii="&amp;quot" w:eastAsia="Times New Roman" w:hAnsi="&amp;quot" w:cs="Times New Roman"/>
              <w:color w:val="000000"/>
              <w:sz w:val="24"/>
              <w:szCs w:val="24"/>
            </w:rPr>
            <w:delText>IEPD</w:delText>
          </w:r>
        </w:del>
        <w:del w:id="244" w:author="James E Cabral" w:date="2020-09-08T10:43:00Z">
          <w:r w:rsidRPr="00AB387C" w:rsidDel="00481C9C">
            <w:rPr>
              <w:rFonts w:ascii="&amp;quot" w:eastAsia="Times New Roman" w:hAnsi="&amp;quot" w:cs="Times New Roman"/>
              <w:color w:val="000000"/>
              <w:sz w:val="24"/>
              <w:szCs w:val="24"/>
            </w:rPr>
            <w:delText xml:space="preserve"> preserves semantic and structural consistency.</w:delText>
          </w:r>
          <w:commentRangeStart w:id="245"/>
          <w:commentRangeEnd w:id="245"/>
          <w:r w:rsidDel="00481C9C">
            <w:rPr>
              <w:rStyle w:val="CommentReference"/>
            </w:rPr>
            <w:commentReference w:id="245"/>
          </w:r>
        </w:del>
      </w:moveTo>
    </w:p>
    <w:moveToRangeEnd w:id="227"/>
    <w:p w14:paraId="11E9E80D" w14:textId="77777777" w:rsidR="00092A95" w:rsidRDefault="00092A95" w:rsidP="00AB387C">
      <w:pPr>
        <w:keepNext/>
        <w:spacing w:line="240" w:lineRule="auto"/>
        <w:rPr>
          <w:ins w:id="246" w:author="James E Cabral" w:date="2020-09-02T15:05:00Z"/>
          <w:rFonts w:ascii="&amp;quot" w:eastAsia="Times New Roman" w:hAnsi="&amp;quot" w:cs="Times New Roman"/>
          <w:color w:val="000000"/>
          <w:sz w:val="24"/>
          <w:szCs w:val="24"/>
        </w:rPr>
      </w:pPr>
    </w:p>
    <w:p w14:paraId="68DC6255" w14:textId="19A7AFC1" w:rsidR="00AB387C" w:rsidDel="00BC6210" w:rsidRDefault="00AB387C" w:rsidP="00AB387C">
      <w:pPr>
        <w:numPr>
          <w:ilvl w:val="0"/>
          <w:numId w:val="2"/>
        </w:numPr>
        <w:spacing w:after="0" w:line="240" w:lineRule="auto"/>
        <w:ind w:left="480"/>
        <w:rPr>
          <w:del w:id="247" w:author="James E Cabral" w:date="2020-09-02T12:15:00Z"/>
          <w:rFonts w:ascii="&amp;quot" w:eastAsia="Times New Roman" w:hAnsi="&amp;quot" w:cs="Times New Roman"/>
          <w:color w:val="000000"/>
          <w:sz w:val="24"/>
          <w:szCs w:val="24"/>
        </w:rPr>
      </w:pPr>
      <w:del w:id="248" w:author="James E Cabral" w:date="2020-09-02T12:15:00Z">
        <w:r w:rsidRPr="00AB387C" w:rsidDel="00BC6210">
          <w:rPr>
            <w:rFonts w:ascii="&amp;quot" w:eastAsia="Times New Roman" w:hAnsi="&amp;quot" w:cs="Times New Roman"/>
            <w:color w:val="000000"/>
            <w:sz w:val="24"/>
            <w:szCs w:val="24"/>
          </w:rPr>
          <w:delText xml:space="preserve"> that apply to its MPD class. </w:delText>
        </w:r>
        <w:r w:rsidRPr="00AB387C" w:rsidDel="00BC6210">
          <w:rPr>
            <w:rFonts w:ascii="&amp;quot" w:eastAsia="Times New Roman" w:hAnsi="&amp;quot" w:cs="Times New Roman"/>
            <w:color w:val="000000"/>
            <w:sz w:val="24"/>
            <w:szCs w:val="24"/>
          </w:rPr>
          <w:fldChar w:fldCharType="begin"/>
        </w:r>
        <w:r w:rsidRPr="00AB387C" w:rsidDel="00BC6210">
          <w:rPr>
            <w:rFonts w:ascii="&amp;quot" w:eastAsia="Times New Roman" w:hAnsi="&amp;quot" w:cs="Times New Roman"/>
            <w:color w:val="000000"/>
            <w:sz w:val="24"/>
            <w:szCs w:val="24"/>
          </w:rPr>
          <w:delInstrText xml:space="preserve"> HYPERLINK "https://reference.niem.gov/niem/specification/conformance/3.0/conformance-3.0.html" \l "NIEM-MPD" </w:delInstrText>
        </w:r>
        <w:r w:rsidRPr="00AB387C" w:rsidDel="00BC6210">
          <w:rPr>
            <w:rFonts w:ascii="&amp;quot" w:eastAsia="Times New Roman" w:hAnsi="&amp;quot" w:cs="Times New Roman"/>
            <w:color w:val="000000"/>
            <w:sz w:val="24"/>
            <w:szCs w:val="24"/>
          </w:rPr>
          <w:fldChar w:fldCharType="separate"/>
        </w:r>
        <w:r w:rsidRPr="00AB387C" w:rsidDel="00BC6210">
          <w:rPr>
            <w:rFonts w:ascii="&amp;quot" w:eastAsia="Times New Roman" w:hAnsi="&amp;quot" w:cs="Times New Roman"/>
            <w:b/>
            <w:bCs/>
            <w:color w:val="000000"/>
            <w:sz w:val="24"/>
            <w:szCs w:val="24"/>
            <w:u w:val="single"/>
            <w:shd w:val="clear" w:color="auto" w:fill="FFFFFF"/>
          </w:rPr>
          <w:delText>[NIEM MPD Specification 3</w:delText>
        </w:r>
      </w:del>
      <w:ins w:id="249" w:author="Chipman, Charles" w:date="2019-01-15T06:20:00Z">
        <w:del w:id="250" w:author="James E Cabral" w:date="2020-09-02T12:15:00Z">
          <w:r w:rsidR="006B616B" w:rsidDel="00BC6210">
            <w:rPr>
              <w:rFonts w:ascii="&amp;quot" w:eastAsia="Times New Roman" w:hAnsi="&amp;quot" w:cs="Times New Roman"/>
              <w:b/>
              <w:bCs/>
              <w:color w:val="000000"/>
              <w:sz w:val="24"/>
              <w:szCs w:val="24"/>
              <w:u w:val="single"/>
              <w:shd w:val="clear" w:color="auto" w:fill="FFFFFF"/>
            </w:rPr>
            <w:delText>4</w:delText>
          </w:r>
        </w:del>
      </w:ins>
      <w:del w:id="251" w:author="James E Cabral" w:date="2020-09-02T12:15:00Z">
        <w:r w:rsidRPr="00AB387C" w:rsidDel="00BC6210">
          <w:rPr>
            <w:rFonts w:ascii="&amp;quot" w:eastAsia="Times New Roman" w:hAnsi="&amp;quot" w:cs="Times New Roman"/>
            <w:b/>
            <w:bCs/>
            <w:color w:val="000000"/>
            <w:sz w:val="24"/>
            <w:szCs w:val="24"/>
            <w:u w:val="single"/>
            <w:shd w:val="clear" w:color="auto" w:fill="FFFFFF"/>
          </w:rPr>
          <w:delText>.0]</w:delText>
        </w:r>
        <w:r w:rsidRPr="00AB387C" w:rsidDel="00BC6210">
          <w:rPr>
            <w:rFonts w:ascii="&amp;quot" w:eastAsia="Times New Roman" w:hAnsi="&amp;quot" w:cs="Times New Roman"/>
            <w:color w:val="000000"/>
            <w:sz w:val="24"/>
            <w:szCs w:val="24"/>
          </w:rPr>
          <w:fldChar w:fldCharType="end"/>
        </w:r>
        <w:r w:rsidRPr="00AB387C" w:rsidDel="00BC6210">
          <w:rPr>
            <w:rFonts w:ascii="&amp;quot" w:eastAsia="Times New Roman" w:hAnsi="&amp;quot" w:cs="Times New Roman"/>
            <w:color w:val="000000"/>
            <w:sz w:val="24"/>
            <w:szCs w:val="24"/>
          </w:rPr>
          <w:delText xml:space="preserve"> specifies two MPD classes: (1) an MPD (the general class), and (2) Information Exchange Package Documentation (IEPD). An IEPD is also an MPD. </w:delText>
        </w:r>
        <w:commentRangeStart w:id="252"/>
        <w:commentRangeStart w:id="253"/>
        <w:r w:rsidRPr="00AB387C" w:rsidDel="00BC6210">
          <w:rPr>
            <w:rFonts w:ascii="&amp;quot" w:eastAsia="Times New Roman" w:hAnsi="&amp;quot" w:cs="Times New Roman"/>
            <w:color w:val="000000"/>
            <w:sz w:val="24"/>
            <w:szCs w:val="24"/>
          </w:rPr>
          <w:delText>In the future, other MPD classes will be formalized and specified. These will include: NIEM release, domain update, Core update, and Enterprise Information Exchange Model (EIEM).</w:delText>
        </w:r>
        <w:commentRangeEnd w:id="252"/>
        <w:r w:rsidR="00002E7D" w:rsidDel="00BC6210">
          <w:rPr>
            <w:rStyle w:val="CommentReference"/>
          </w:rPr>
          <w:commentReference w:id="252"/>
        </w:r>
      </w:del>
      <w:commentRangeEnd w:id="253"/>
      <w:r w:rsidR="00316F37">
        <w:rPr>
          <w:rStyle w:val="CommentReference"/>
        </w:rPr>
        <w:commentReference w:id="253"/>
      </w:r>
    </w:p>
    <w:p w14:paraId="7AB16016" w14:textId="77777777" w:rsidR="006B616B" w:rsidRPr="00AB387C" w:rsidDel="002849B5" w:rsidRDefault="006B616B" w:rsidP="006B616B">
      <w:pPr>
        <w:spacing w:after="0" w:line="240" w:lineRule="auto"/>
        <w:ind w:left="480"/>
        <w:rPr>
          <w:del w:id="254" w:author="James E Cabral" w:date="2020-09-02T13:52:00Z"/>
          <w:rFonts w:ascii="&amp;quot" w:eastAsia="Times New Roman" w:hAnsi="&amp;quot" w:cs="Times New Roman"/>
          <w:color w:val="000000"/>
          <w:sz w:val="24"/>
          <w:szCs w:val="24"/>
        </w:rPr>
      </w:pPr>
    </w:p>
    <w:p w14:paraId="69B54AB7" w14:textId="137270B3" w:rsidR="00AB387C" w:rsidRPr="00AB387C" w:rsidDel="002849B5" w:rsidRDefault="00AB387C" w:rsidP="00AB387C">
      <w:pPr>
        <w:spacing w:after="0" w:line="240" w:lineRule="auto"/>
        <w:rPr>
          <w:del w:id="255" w:author="James E Cabral" w:date="2020-09-02T13:52:00Z"/>
          <w:rFonts w:ascii="&amp;quot" w:eastAsia="Times New Roman" w:hAnsi="&amp;quot" w:cs="Times New Roman"/>
          <w:color w:val="000000"/>
          <w:sz w:val="24"/>
          <w:szCs w:val="24"/>
        </w:rPr>
      </w:pPr>
      <w:del w:id="256" w:author="James E Cabral" w:date="2020-09-02T13:52:00Z">
        <w:r w:rsidRPr="00AB387C" w:rsidDel="002849B5">
          <w:rPr>
            <w:rFonts w:ascii="&amp;quot" w:eastAsia="Times New Roman" w:hAnsi="&amp;quot" w:cs="Times New Roman"/>
            <w:color w:val="000000"/>
            <w:sz w:val="24"/>
            <w:szCs w:val="24"/>
          </w:rPr>
          <w:delText xml:space="preserve">NIEM does not define information exchange </w:delText>
        </w:r>
        <w:r w:rsidRPr="00AB387C" w:rsidDel="002849B5">
          <w:rPr>
            <w:rFonts w:ascii="&amp;quot" w:eastAsia="Times New Roman" w:hAnsi="&amp;quot" w:cs="Times New Roman"/>
            <w:i/>
            <w:iCs/>
            <w:color w:val="000000"/>
            <w:sz w:val="24"/>
            <w:szCs w:val="24"/>
          </w:rPr>
          <w:delText>implementation</w:delText>
        </w:r>
        <w:r w:rsidRPr="00AB387C" w:rsidDel="002849B5">
          <w:rPr>
            <w:rFonts w:ascii="&amp;quot" w:eastAsia="Times New Roman" w:hAnsi="&amp;quot" w:cs="Times New Roman"/>
            <w:color w:val="000000"/>
            <w:sz w:val="24"/>
            <w:szCs w:val="24"/>
          </w:rPr>
          <w:delText xml:space="preserve"> conformance. In general, an implementation that deploys NIEM-conformant instance </w:delText>
        </w:r>
      </w:del>
      <w:del w:id="257" w:author="James E Cabral" w:date="2020-09-02T12:16:00Z">
        <w:r w:rsidRPr="00AB387C" w:rsidDel="00BC6210">
          <w:rPr>
            <w:rFonts w:ascii="&amp;quot" w:eastAsia="Times New Roman" w:hAnsi="&amp;quot" w:cs="Times New Roman"/>
            <w:color w:val="000000"/>
            <w:sz w:val="24"/>
            <w:szCs w:val="24"/>
          </w:rPr>
          <w:delText xml:space="preserve">XML </w:delText>
        </w:r>
      </w:del>
      <w:del w:id="258" w:author="James E Cabral" w:date="2020-09-02T13:52:00Z">
        <w:r w:rsidRPr="00AB387C" w:rsidDel="002849B5">
          <w:rPr>
            <w:rFonts w:ascii="&amp;quot" w:eastAsia="Times New Roman" w:hAnsi="&amp;quot" w:cs="Times New Roman"/>
            <w:color w:val="000000"/>
            <w:sz w:val="24"/>
            <w:szCs w:val="24"/>
          </w:rPr>
          <w:delText xml:space="preserve">documents on a transmission medium is considered a NIEM information exchange. However, an implementation may apply encryption, compression, Efficient XML Interchange (EXI) encoding </w:delText>
        </w:r>
        <w:r w:rsidR="006B7D5C" w:rsidDel="002849B5">
          <w:fldChar w:fldCharType="begin"/>
        </w:r>
        <w:r w:rsidR="006B7D5C" w:rsidDel="002849B5">
          <w:delInstrText xml:space="preserve"> HYPERLINK "https://reference.niem.gov/niem/specification/conformance/3.0/conformance-3.0.html" \l "W3-EXI" </w:delInstrText>
        </w:r>
        <w:r w:rsidR="006B7D5C" w:rsidDel="002849B5">
          <w:fldChar w:fldCharType="separate"/>
        </w:r>
        <w:r w:rsidRPr="00AB387C" w:rsidDel="002849B5">
          <w:rPr>
            <w:rFonts w:ascii="&amp;quot" w:eastAsia="Times New Roman" w:hAnsi="&amp;quot" w:cs="Times New Roman"/>
            <w:b/>
            <w:bCs/>
            <w:color w:val="000000"/>
            <w:sz w:val="24"/>
            <w:szCs w:val="24"/>
            <w:u w:val="single"/>
            <w:shd w:val="clear" w:color="auto" w:fill="FFFFFF"/>
          </w:rPr>
          <w:delText>[W3-EXI]</w:delText>
        </w:r>
        <w:r w:rsidR="006B7D5C" w:rsidDel="002849B5">
          <w:rPr>
            <w:rFonts w:ascii="&amp;quot" w:eastAsia="Times New Roman" w:hAnsi="&amp;quot" w:cs="Times New Roman"/>
            <w:b/>
            <w:bCs/>
            <w:color w:val="000000"/>
            <w:sz w:val="24"/>
            <w:szCs w:val="24"/>
            <w:u w:val="single"/>
            <w:shd w:val="clear" w:color="auto" w:fill="FFFFFF"/>
          </w:rPr>
          <w:fldChar w:fldCharType="end"/>
        </w:r>
        <w:r w:rsidRPr="00AB387C" w:rsidDel="002849B5">
          <w:rPr>
            <w:rFonts w:ascii="&amp;quot" w:eastAsia="Times New Roman" w:hAnsi="&amp;quot" w:cs="Times New Roman"/>
            <w:color w:val="000000"/>
            <w:sz w:val="24"/>
            <w:szCs w:val="24"/>
          </w:rPr>
          <w:delText>, or other security and/or efficiency techniques to an NIEM instance XML document as required; and it will still represent a NIEM information exchange. Furthermore, NIEM is considered a payload layer, and as such, a NIEM-conformant instance XML document may be contained within a standard envelope (such as SOAP, LEXS, etc.) or other XML-based standards. In describing an implementation that employs NIEM, an author should be as descriptive as is necessary to convey clear understanding of how NIEM is used.</w:delText>
        </w:r>
      </w:del>
    </w:p>
    <w:p w14:paraId="6B0047A3" w14:textId="5DA91A37" w:rsidR="00AB387C" w:rsidRPr="00AB387C" w:rsidDel="002849B5" w:rsidRDefault="00AB387C" w:rsidP="00AB387C">
      <w:pPr>
        <w:spacing w:before="240" w:after="240" w:line="240" w:lineRule="auto"/>
        <w:rPr>
          <w:del w:id="259" w:author="James E Cabral" w:date="2020-09-02T13:54:00Z"/>
          <w:rFonts w:ascii="&amp;quot" w:eastAsia="Times New Roman" w:hAnsi="&amp;quot" w:cs="Times New Roman"/>
          <w:color w:val="000000"/>
          <w:sz w:val="24"/>
          <w:szCs w:val="24"/>
        </w:rPr>
      </w:pPr>
      <w:del w:id="260" w:author="James E Cabral" w:date="2020-09-02T13:54:00Z">
        <w:r w:rsidRPr="00AB387C" w:rsidDel="002849B5">
          <w:rPr>
            <w:rFonts w:ascii="&amp;quot" w:eastAsia="Times New Roman" w:hAnsi="&amp;quot" w:cs="Times New Roman"/>
            <w:color w:val="000000"/>
            <w:sz w:val="24"/>
            <w:szCs w:val="24"/>
          </w:rPr>
          <w:delText xml:space="preserve">Reference schema document sets (i.e., NIEM releases, domain updates, and core updates) are subject to rigorous quality and conformance testing to ensure they are NIEM-conformant. However, </w:delText>
        </w:r>
      </w:del>
      <w:del w:id="261" w:author="James E Cabral" w:date="2020-09-02T12:34:00Z">
        <w:r w:rsidRPr="00AB387C" w:rsidDel="00316F37">
          <w:rPr>
            <w:rFonts w:ascii="&amp;quot" w:eastAsia="Times New Roman" w:hAnsi="&amp;quot" w:cs="Times New Roman"/>
            <w:color w:val="000000"/>
            <w:sz w:val="24"/>
            <w:szCs w:val="24"/>
          </w:rPr>
          <w:delText>IEPD</w:delText>
        </w:r>
      </w:del>
      <w:del w:id="262" w:author="James E Cabral" w:date="2020-09-02T13:54:00Z">
        <w:r w:rsidRPr="00AB387C" w:rsidDel="002849B5">
          <w:rPr>
            <w:rFonts w:ascii="&amp;quot" w:eastAsia="Times New Roman" w:hAnsi="&amp;quot" w:cs="Times New Roman"/>
            <w:color w:val="000000"/>
            <w:sz w:val="24"/>
            <w:szCs w:val="24"/>
          </w:rPr>
          <w:delText xml:space="preserve">s are not under the NIEM PMO control and are not subject to a formal certification process (at this time). Therefore, it is important for NIEM users and developers to understand and make a concerted effort to ensure </w:delText>
        </w:r>
      </w:del>
      <w:del w:id="263" w:author="James E Cabral" w:date="2020-09-02T12:33:00Z">
        <w:r w:rsidRPr="00AB387C" w:rsidDel="00316F37">
          <w:rPr>
            <w:rFonts w:ascii="&amp;quot" w:eastAsia="Times New Roman" w:hAnsi="&amp;quot" w:cs="Times New Roman"/>
            <w:color w:val="000000"/>
            <w:sz w:val="24"/>
            <w:szCs w:val="24"/>
          </w:rPr>
          <w:delText>IEPDs</w:delText>
        </w:r>
      </w:del>
      <w:del w:id="264" w:author="James E Cabral" w:date="2020-09-02T13:54:00Z">
        <w:r w:rsidRPr="00AB387C" w:rsidDel="002849B5">
          <w:rPr>
            <w:rFonts w:ascii="&amp;quot" w:eastAsia="Times New Roman" w:hAnsi="&amp;quot" w:cs="Times New Roman"/>
            <w:color w:val="000000"/>
            <w:sz w:val="24"/>
            <w:szCs w:val="24"/>
          </w:rPr>
          <w:delText xml:space="preserve"> they produce conform to the </w:delText>
        </w:r>
        <w:r w:rsidRPr="00AB387C" w:rsidDel="002849B5">
          <w:rPr>
            <w:rFonts w:ascii="&amp;quot" w:eastAsia="Times New Roman" w:hAnsi="&amp;quot" w:cs="Times New Roman"/>
            <w:color w:val="000000"/>
            <w:sz w:val="24"/>
            <w:szCs w:val="24"/>
          </w:rPr>
          <w:fldChar w:fldCharType="begin"/>
        </w:r>
        <w:r w:rsidRPr="00AB387C" w:rsidDel="002849B5">
          <w:rPr>
            <w:rFonts w:ascii="&amp;quot" w:eastAsia="Times New Roman" w:hAnsi="&amp;quot" w:cs="Times New Roman"/>
            <w:color w:val="000000"/>
            <w:sz w:val="24"/>
            <w:szCs w:val="24"/>
          </w:rPr>
          <w:delInstrText xml:space="preserve"> HYPERLINK "https://reference.niem.gov/niem/specification/conformance/3.0/conformance-3.0.html" \l "NIEM-MPD" </w:delInstrText>
        </w:r>
        <w:r w:rsidRPr="00AB387C" w:rsidDel="002849B5">
          <w:rPr>
            <w:rFonts w:ascii="&amp;quot" w:eastAsia="Times New Roman" w:hAnsi="&amp;quot" w:cs="Times New Roman"/>
            <w:color w:val="000000"/>
            <w:sz w:val="24"/>
            <w:szCs w:val="24"/>
          </w:rPr>
          <w:fldChar w:fldCharType="separate"/>
        </w:r>
        <w:r w:rsidRPr="00AB387C" w:rsidDel="002849B5">
          <w:rPr>
            <w:rFonts w:ascii="&amp;quot" w:eastAsia="Times New Roman" w:hAnsi="&amp;quot" w:cs="Times New Roman"/>
            <w:b/>
            <w:bCs/>
            <w:color w:val="000000"/>
            <w:sz w:val="24"/>
            <w:szCs w:val="24"/>
            <w:u w:val="single"/>
            <w:shd w:val="clear" w:color="auto" w:fill="FFFFFF"/>
          </w:rPr>
          <w:delText xml:space="preserve">[NIEM </w:delText>
        </w:r>
      </w:del>
      <w:del w:id="265" w:author="James E Cabral" w:date="2020-09-02T12:28:00Z">
        <w:r w:rsidRPr="00AB387C" w:rsidDel="00886CC6">
          <w:rPr>
            <w:rFonts w:ascii="&amp;quot" w:eastAsia="Times New Roman" w:hAnsi="&amp;quot" w:cs="Times New Roman"/>
            <w:b/>
            <w:bCs/>
            <w:color w:val="000000"/>
            <w:sz w:val="24"/>
            <w:szCs w:val="24"/>
            <w:u w:val="single"/>
            <w:shd w:val="clear" w:color="auto" w:fill="FFFFFF"/>
          </w:rPr>
          <w:delText>MPD Specification 3</w:delText>
        </w:r>
      </w:del>
      <w:ins w:id="266" w:author="Chipman, Charles" w:date="2019-01-15T07:25:00Z">
        <w:del w:id="267" w:author="James E Cabral" w:date="2020-09-02T12:28:00Z">
          <w:r w:rsidR="00FD46D9" w:rsidDel="00886CC6">
            <w:rPr>
              <w:rFonts w:ascii="&amp;quot" w:eastAsia="Times New Roman" w:hAnsi="&amp;quot" w:cs="Times New Roman"/>
              <w:b/>
              <w:bCs/>
              <w:color w:val="000000"/>
              <w:sz w:val="24"/>
              <w:szCs w:val="24"/>
              <w:u w:val="single"/>
              <w:shd w:val="clear" w:color="auto" w:fill="FFFFFF"/>
            </w:rPr>
            <w:delText>4</w:delText>
          </w:r>
        </w:del>
      </w:ins>
      <w:del w:id="268" w:author="James E Cabral" w:date="2020-09-02T12:28:00Z">
        <w:r w:rsidRPr="00AB387C" w:rsidDel="00886CC6">
          <w:rPr>
            <w:rFonts w:ascii="&amp;quot" w:eastAsia="Times New Roman" w:hAnsi="&amp;quot" w:cs="Times New Roman"/>
            <w:b/>
            <w:bCs/>
            <w:color w:val="000000"/>
            <w:sz w:val="24"/>
            <w:szCs w:val="24"/>
            <w:u w:val="single"/>
            <w:shd w:val="clear" w:color="auto" w:fill="FFFFFF"/>
          </w:rPr>
          <w:delText>.0</w:delText>
        </w:r>
      </w:del>
      <w:del w:id="269" w:author="James E Cabral" w:date="2020-09-02T13:54:00Z">
        <w:r w:rsidRPr="00AB387C" w:rsidDel="002849B5">
          <w:rPr>
            <w:rFonts w:ascii="&amp;quot" w:eastAsia="Times New Roman" w:hAnsi="&amp;quot" w:cs="Times New Roman"/>
            <w:b/>
            <w:bCs/>
            <w:color w:val="000000"/>
            <w:sz w:val="24"/>
            <w:szCs w:val="24"/>
            <w:u w:val="single"/>
            <w:shd w:val="clear" w:color="auto" w:fill="FFFFFF"/>
          </w:rPr>
          <w:delText>]</w:delText>
        </w:r>
        <w:r w:rsidRPr="00AB387C" w:rsidDel="002849B5">
          <w:rPr>
            <w:rFonts w:ascii="&amp;quot" w:eastAsia="Times New Roman" w:hAnsi="&amp;quot" w:cs="Times New Roman"/>
            <w:color w:val="000000"/>
            <w:sz w:val="24"/>
            <w:szCs w:val="24"/>
          </w:rPr>
          <w:fldChar w:fldCharType="end"/>
        </w:r>
        <w:r w:rsidRPr="00AB387C" w:rsidDel="002849B5">
          <w:rPr>
            <w:rFonts w:ascii="&amp;quot" w:eastAsia="Times New Roman" w:hAnsi="&amp;quot" w:cs="Times New Roman"/>
            <w:color w:val="000000"/>
            <w:sz w:val="24"/>
            <w:szCs w:val="24"/>
          </w:rPr>
          <w:delText>.</w:delText>
        </w:r>
      </w:del>
    </w:p>
    <w:p w14:paraId="04C92D68" w14:textId="791C2E01" w:rsidR="00AB387C" w:rsidRPr="00AB387C" w:rsidDel="00B1029D" w:rsidRDefault="00AB387C" w:rsidP="00AB387C">
      <w:pPr>
        <w:spacing w:before="240" w:after="240" w:line="240" w:lineRule="auto"/>
        <w:rPr>
          <w:del w:id="270" w:author="James E Cabral" w:date="2020-09-02T12:45:00Z"/>
          <w:rFonts w:ascii="&amp;quot" w:eastAsia="Times New Roman" w:hAnsi="&amp;quot" w:cs="Times New Roman"/>
          <w:color w:val="000000"/>
          <w:sz w:val="24"/>
          <w:szCs w:val="24"/>
        </w:rPr>
      </w:pPr>
      <w:commentRangeStart w:id="271"/>
      <w:del w:id="272" w:author="James E Cabral" w:date="2020-09-02T12:45:00Z">
        <w:r w:rsidRPr="00AB387C" w:rsidDel="00B1029D">
          <w:rPr>
            <w:rFonts w:ascii="&amp;quot" w:eastAsia="Times New Roman" w:hAnsi="&amp;quot" w:cs="Times New Roman"/>
            <w:color w:val="000000"/>
            <w:sz w:val="24"/>
            <w:szCs w:val="24"/>
          </w:rPr>
          <w:delText>In general, NIEM specifies that a</w:delText>
        </w:r>
      </w:del>
      <w:del w:id="273" w:author="James E Cabral" w:date="2020-09-02T12:43:00Z">
        <w:r w:rsidRPr="00AB387C" w:rsidDel="00B1029D">
          <w:rPr>
            <w:rFonts w:ascii="&amp;quot" w:eastAsia="Times New Roman" w:hAnsi="&amp;quot" w:cs="Times New Roman"/>
            <w:color w:val="000000"/>
            <w:sz w:val="24"/>
            <w:szCs w:val="24"/>
          </w:rPr>
          <w:delText>n</w:delText>
        </w:r>
      </w:del>
      <w:del w:id="274" w:author="James E Cabral" w:date="2020-09-02T12:45:00Z">
        <w:r w:rsidRPr="00AB387C" w:rsidDel="00B1029D">
          <w:rPr>
            <w:rFonts w:ascii="&amp;quot" w:eastAsia="Times New Roman" w:hAnsi="&amp;quot" w:cs="Times New Roman"/>
            <w:color w:val="000000"/>
            <w:sz w:val="24"/>
            <w:szCs w:val="24"/>
          </w:rPr>
          <w:delText xml:space="preserve"> </w:delText>
        </w:r>
      </w:del>
      <w:del w:id="275" w:author="James E Cabral" w:date="2020-09-02T12:33:00Z">
        <w:r w:rsidRPr="00AB387C" w:rsidDel="00316F37">
          <w:rPr>
            <w:rFonts w:ascii="&amp;quot" w:eastAsia="Times New Roman" w:hAnsi="&amp;quot" w:cs="Times New Roman"/>
            <w:color w:val="000000"/>
            <w:sz w:val="24"/>
            <w:szCs w:val="24"/>
          </w:rPr>
          <w:delText>IEPD</w:delText>
        </w:r>
      </w:del>
      <w:del w:id="276" w:author="James E Cabral" w:date="2020-09-02T12:45:00Z">
        <w:r w:rsidRPr="00AB387C" w:rsidDel="00B1029D">
          <w:rPr>
            <w:rFonts w:ascii="&amp;quot" w:eastAsia="Times New Roman" w:hAnsi="&amp;quot" w:cs="Times New Roman"/>
            <w:color w:val="000000"/>
            <w:sz w:val="24"/>
            <w:szCs w:val="24"/>
          </w:rPr>
          <w:delText xml:space="preserve"> conforms to NIEM under the following conditions:</w:delText>
        </w:r>
      </w:del>
    </w:p>
    <w:p w14:paraId="34DFA58E" w14:textId="06AF5185" w:rsidR="00AB387C" w:rsidRPr="00AB387C" w:rsidDel="00B1029D" w:rsidRDefault="00AB387C" w:rsidP="00AB387C">
      <w:pPr>
        <w:numPr>
          <w:ilvl w:val="0"/>
          <w:numId w:val="3"/>
        </w:numPr>
        <w:spacing w:after="0" w:line="240" w:lineRule="auto"/>
        <w:ind w:left="480"/>
        <w:rPr>
          <w:del w:id="277" w:author="James E Cabral" w:date="2020-09-02T12:45:00Z"/>
          <w:rFonts w:ascii="&amp;quot" w:eastAsia="Times New Roman" w:hAnsi="&amp;quot" w:cs="Times New Roman"/>
          <w:color w:val="000000"/>
          <w:sz w:val="24"/>
          <w:szCs w:val="24"/>
        </w:rPr>
      </w:pPr>
      <w:del w:id="278" w:author="James E Cabral" w:date="2020-09-02T12:45:00Z">
        <w:r w:rsidRPr="00AB387C" w:rsidDel="00B1029D">
          <w:rPr>
            <w:rFonts w:ascii="&amp;quot" w:eastAsia="Times New Roman" w:hAnsi="&amp;quot" w:cs="Times New Roman"/>
            <w:color w:val="000000"/>
            <w:sz w:val="24"/>
            <w:szCs w:val="24"/>
          </w:rPr>
          <w:delText xml:space="preserve">Each </w:delText>
        </w:r>
      </w:del>
      <w:del w:id="279" w:author="James E Cabral" w:date="2020-09-02T12:43:00Z">
        <w:r w:rsidRPr="00AB387C" w:rsidDel="00B1029D">
          <w:rPr>
            <w:rFonts w:ascii="&amp;quot" w:eastAsia="Times New Roman" w:hAnsi="&amp;quot" w:cs="Times New Roman"/>
            <w:color w:val="000000"/>
            <w:sz w:val="24"/>
            <w:szCs w:val="24"/>
          </w:rPr>
          <w:delText xml:space="preserve">XML </w:delText>
        </w:r>
      </w:del>
      <w:del w:id="280" w:author="James E Cabral" w:date="2020-09-02T12:45:00Z">
        <w:r w:rsidRPr="00AB387C" w:rsidDel="00B1029D">
          <w:rPr>
            <w:rFonts w:ascii="&amp;quot" w:eastAsia="Times New Roman" w:hAnsi="&amp;quot" w:cs="Times New Roman"/>
            <w:color w:val="000000"/>
            <w:sz w:val="24"/>
            <w:szCs w:val="24"/>
          </w:rPr>
          <w:delText xml:space="preserve">schema document within the </w:delText>
        </w:r>
      </w:del>
      <w:del w:id="281" w:author="James E Cabral" w:date="2020-09-02T12:33:00Z">
        <w:r w:rsidRPr="00AB387C" w:rsidDel="00316F37">
          <w:rPr>
            <w:rFonts w:ascii="&amp;quot" w:eastAsia="Times New Roman" w:hAnsi="&amp;quot" w:cs="Times New Roman"/>
            <w:color w:val="000000"/>
            <w:sz w:val="24"/>
            <w:szCs w:val="24"/>
          </w:rPr>
          <w:delText>IEPD</w:delText>
        </w:r>
      </w:del>
      <w:del w:id="282" w:author="James E Cabral" w:date="2020-09-02T12:45:00Z">
        <w:r w:rsidRPr="00AB387C" w:rsidDel="00B1029D">
          <w:rPr>
            <w:rFonts w:ascii="&amp;quot" w:eastAsia="Times New Roman" w:hAnsi="&amp;quot" w:cs="Times New Roman"/>
            <w:color w:val="000000"/>
            <w:sz w:val="24"/>
            <w:szCs w:val="24"/>
          </w:rPr>
          <w:delText xml:space="preserve"> adheres to all rules in the </w:delText>
        </w:r>
        <w:r w:rsidRPr="00AB387C" w:rsidDel="00B1029D">
          <w:rPr>
            <w:rFonts w:ascii="&amp;quot" w:eastAsia="Times New Roman" w:hAnsi="&amp;quot" w:cs="Times New Roman"/>
            <w:color w:val="000000"/>
            <w:sz w:val="24"/>
            <w:szCs w:val="24"/>
          </w:rPr>
          <w:fldChar w:fldCharType="begin"/>
        </w:r>
        <w:r w:rsidRPr="00AB387C" w:rsidDel="00B1029D">
          <w:rPr>
            <w:rFonts w:ascii="&amp;quot" w:eastAsia="Times New Roman" w:hAnsi="&amp;quot" w:cs="Times New Roman"/>
            <w:color w:val="000000"/>
            <w:sz w:val="24"/>
            <w:szCs w:val="24"/>
          </w:rPr>
          <w:delInstrText xml:space="preserve"> HYPERLINK "https://reference.niem.gov/niem/specification/conformance/3.0/conformance-3.0.html" \l "NIEM-NDR" </w:delInstrText>
        </w:r>
        <w:r w:rsidRPr="00AB387C" w:rsidDel="00B1029D">
          <w:rPr>
            <w:rFonts w:ascii="&amp;quot" w:eastAsia="Times New Roman" w:hAnsi="&amp;quot" w:cs="Times New Roman"/>
            <w:color w:val="000000"/>
            <w:sz w:val="24"/>
            <w:szCs w:val="24"/>
          </w:rPr>
          <w:fldChar w:fldCharType="separate"/>
        </w:r>
        <w:r w:rsidRPr="00AB387C" w:rsidDel="00B1029D">
          <w:rPr>
            <w:rFonts w:ascii="&amp;quot" w:eastAsia="Times New Roman" w:hAnsi="&amp;quot" w:cs="Times New Roman"/>
            <w:b/>
            <w:bCs/>
            <w:color w:val="000000"/>
            <w:sz w:val="24"/>
            <w:szCs w:val="24"/>
            <w:u w:val="single"/>
            <w:shd w:val="clear" w:color="auto" w:fill="FFFFFF"/>
          </w:rPr>
          <w:delText>[NIEM NDR 3</w:delText>
        </w:r>
      </w:del>
      <w:ins w:id="283" w:author="Chipman, Charles" w:date="2019-01-15T07:25:00Z">
        <w:del w:id="284" w:author="James E Cabral" w:date="2020-09-02T12:16:00Z">
          <w:r w:rsidR="00FD46D9" w:rsidDel="00BC6210">
            <w:rPr>
              <w:rFonts w:ascii="&amp;quot" w:eastAsia="Times New Roman" w:hAnsi="&amp;quot" w:cs="Times New Roman"/>
              <w:b/>
              <w:bCs/>
              <w:color w:val="000000"/>
              <w:sz w:val="24"/>
              <w:szCs w:val="24"/>
              <w:u w:val="single"/>
              <w:shd w:val="clear" w:color="auto" w:fill="FFFFFF"/>
            </w:rPr>
            <w:delText>4</w:delText>
          </w:r>
        </w:del>
      </w:ins>
      <w:del w:id="285" w:author="James E Cabral" w:date="2020-09-02T12:45:00Z">
        <w:r w:rsidRPr="00AB387C" w:rsidDel="00B1029D">
          <w:rPr>
            <w:rFonts w:ascii="&amp;quot" w:eastAsia="Times New Roman" w:hAnsi="&amp;quot" w:cs="Times New Roman"/>
            <w:b/>
            <w:bCs/>
            <w:color w:val="000000"/>
            <w:sz w:val="24"/>
            <w:szCs w:val="24"/>
            <w:u w:val="single"/>
            <w:shd w:val="clear" w:color="auto" w:fill="FFFFFF"/>
          </w:rPr>
          <w:delText>.0]</w:delText>
        </w:r>
        <w:r w:rsidRPr="00AB387C" w:rsidDel="00B1029D">
          <w:rPr>
            <w:rFonts w:ascii="&amp;quot" w:eastAsia="Times New Roman" w:hAnsi="&amp;quot" w:cs="Times New Roman"/>
            <w:color w:val="000000"/>
            <w:sz w:val="24"/>
            <w:szCs w:val="24"/>
          </w:rPr>
          <w:fldChar w:fldCharType="end"/>
        </w:r>
        <w:r w:rsidRPr="00AB387C" w:rsidDel="00B1029D">
          <w:rPr>
            <w:rFonts w:ascii="&amp;quot" w:eastAsia="Times New Roman" w:hAnsi="&amp;quot" w:cs="Times New Roman"/>
            <w:color w:val="000000"/>
            <w:sz w:val="24"/>
            <w:szCs w:val="24"/>
          </w:rPr>
          <w:delText xml:space="preserve"> for this schema’s </w:delText>
        </w:r>
        <w:bookmarkStart w:id="286" w:name="d3e144"/>
        <w:bookmarkEnd w:id="286"/>
        <w:r w:rsidRPr="00AB387C" w:rsidDel="00B1029D">
          <w:rPr>
            <w:rFonts w:ascii="&amp;quot" w:eastAsia="Times New Roman" w:hAnsi="&amp;quot" w:cs="Times New Roman"/>
            <w:color w:val="000000"/>
            <w:sz w:val="24"/>
            <w:szCs w:val="24"/>
          </w:rPr>
          <w:fldChar w:fldCharType="begin"/>
        </w:r>
        <w:r w:rsidRPr="00AB387C" w:rsidDel="00B1029D">
          <w:rPr>
            <w:rFonts w:ascii="&amp;quot" w:eastAsia="Times New Roman" w:hAnsi="&amp;quot" w:cs="Times New Roman"/>
            <w:color w:val="000000"/>
            <w:sz w:val="24"/>
            <w:szCs w:val="24"/>
          </w:rPr>
          <w:delInstrText xml:space="preserve"> HYPERLINK "https://reference.niem.gov/niem/specification/conformance/3.0/conformance-3.0.html" \l "definition_conformance_target" </w:delInstrText>
        </w:r>
        <w:r w:rsidRPr="00AB387C" w:rsidDel="00B1029D">
          <w:rPr>
            <w:rFonts w:ascii="&amp;quot" w:eastAsia="Times New Roman" w:hAnsi="&amp;quot" w:cs="Times New Roman"/>
            <w:color w:val="000000"/>
            <w:sz w:val="24"/>
            <w:szCs w:val="24"/>
          </w:rPr>
          <w:fldChar w:fldCharType="separate"/>
        </w:r>
        <w:r w:rsidRPr="00AB387C" w:rsidDel="00B1029D">
          <w:rPr>
            <w:rFonts w:ascii="&amp;quot" w:eastAsia="Times New Roman" w:hAnsi="&amp;quot" w:cs="Times New Roman"/>
            <w:color w:val="000000"/>
            <w:sz w:val="24"/>
            <w:szCs w:val="24"/>
            <w:shd w:val="clear" w:color="auto" w:fill="FFFFFF"/>
          </w:rPr>
          <w:delText>conformance target</w:delText>
        </w:r>
        <w:r w:rsidRPr="00AB387C" w:rsidDel="00B1029D">
          <w:rPr>
            <w:rFonts w:ascii="&amp;quot" w:eastAsia="Times New Roman" w:hAnsi="&amp;quot" w:cs="Times New Roman"/>
            <w:color w:val="000000"/>
            <w:sz w:val="24"/>
            <w:szCs w:val="24"/>
          </w:rPr>
          <w:fldChar w:fldCharType="end"/>
        </w:r>
        <w:r w:rsidRPr="00AB387C" w:rsidDel="00B1029D">
          <w:rPr>
            <w:rFonts w:ascii="&amp;quot" w:eastAsia="Times New Roman" w:hAnsi="&amp;quot" w:cs="Times New Roman"/>
            <w:color w:val="000000"/>
            <w:sz w:val="24"/>
            <w:szCs w:val="24"/>
          </w:rPr>
          <w:delText xml:space="preserve"> class (e.g., reference schema document, extension schema document, external schema document</w:delText>
        </w:r>
        <w:commentRangeStart w:id="287"/>
        <w:r w:rsidRPr="00AB387C" w:rsidDel="00B1029D">
          <w:rPr>
            <w:rFonts w:ascii="&amp;quot" w:eastAsia="Times New Roman" w:hAnsi="&amp;quot" w:cs="Times New Roman"/>
            <w:color w:val="000000"/>
            <w:sz w:val="24"/>
            <w:szCs w:val="24"/>
          </w:rPr>
          <w:delText>, etc.</w:delText>
        </w:r>
        <w:commentRangeEnd w:id="287"/>
        <w:r w:rsidR="0009155A" w:rsidDel="00B1029D">
          <w:rPr>
            <w:rStyle w:val="CommentReference"/>
          </w:rPr>
          <w:commentReference w:id="287"/>
        </w:r>
        <w:r w:rsidRPr="00AB387C" w:rsidDel="00B1029D">
          <w:rPr>
            <w:rFonts w:ascii="&amp;quot" w:eastAsia="Times New Roman" w:hAnsi="&amp;quot" w:cs="Times New Roman"/>
            <w:color w:val="000000"/>
            <w:sz w:val="24"/>
            <w:szCs w:val="24"/>
          </w:rPr>
          <w:delText>).</w:delText>
        </w:r>
      </w:del>
    </w:p>
    <w:p w14:paraId="02DF09F6" w14:textId="1123D11F" w:rsidR="00AB387C" w:rsidRPr="00AB387C" w:rsidDel="00B1029D" w:rsidRDefault="00AB387C" w:rsidP="00AB387C">
      <w:pPr>
        <w:numPr>
          <w:ilvl w:val="0"/>
          <w:numId w:val="3"/>
        </w:numPr>
        <w:spacing w:after="0" w:line="240" w:lineRule="auto"/>
        <w:ind w:left="480"/>
        <w:rPr>
          <w:del w:id="288" w:author="James E Cabral" w:date="2020-09-02T12:45:00Z"/>
          <w:rFonts w:ascii="&amp;quot" w:eastAsia="Times New Roman" w:hAnsi="&amp;quot" w:cs="Times New Roman"/>
          <w:color w:val="000000"/>
          <w:sz w:val="24"/>
          <w:szCs w:val="24"/>
        </w:rPr>
      </w:pPr>
      <w:del w:id="289" w:author="James E Cabral" w:date="2020-09-02T12:45:00Z">
        <w:r w:rsidRPr="00AB387C" w:rsidDel="00B1029D">
          <w:rPr>
            <w:rFonts w:ascii="&amp;quot" w:eastAsia="Times New Roman" w:hAnsi="&amp;quot" w:cs="Times New Roman"/>
            <w:color w:val="000000"/>
            <w:sz w:val="24"/>
            <w:szCs w:val="24"/>
          </w:rPr>
          <w:delText xml:space="preserve">Each sample instance XML document within the </w:delText>
        </w:r>
      </w:del>
      <w:del w:id="290" w:author="James E Cabral" w:date="2020-09-02T12:33:00Z">
        <w:r w:rsidRPr="00AB387C" w:rsidDel="00316F37">
          <w:rPr>
            <w:rFonts w:ascii="&amp;quot" w:eastAsia="Times New Roman" w:hAnsi="&amp;quot" w:cs="Times New Roman"/>
            <w:color w:val="000000"/>
            <w:sz w:val="24"/>
            <w:szCs w:val="24"/>
          </w:rPr>
          <w:delText>IEPD</w:delText>
        </w:r>
      </w:del>
      <w:del w:id="291" w:author="James E Cabral" w:date="2020-09-02T12:45:00Z">
        <w:r w:rsidRPr="00AB387C" w:rsidDel="00B1029D">
          <w:rPr>
            <w:rFonts w:ascii="&amp;quot" w:eastAsia="Times New Roman" w:hAnsi="&amp;quot" w:cs="Times New Roman"/>
            <w:color w:val="000000"/>
            <w:sz w:val="24"/>
            <w:szCs w:val="24"/>
          </w:rPr>
          <w:delText xml:space="preserve"> validates to a NIEM-conformant schema document set in the </w:delText>
        </w:r>
      </w:del>
      <w:del w:id="292" w:author="James E Cabral" w:date="2020-09-02T12:33:00Z">
        <w:r w:rsidRPr="00AB387C" w:rsidDel="00316F37">
          <w:rPr>
            <w:rFonts w:ascii="&amp;quot" w:eastAsia="Times New Roman" w:hAnsi="&amp;quot" w:cs="Times New Roman"/>
            <w:color w:val="000000"/>
            <w:sz w:val="24"/>
            <w:szCs w:val="24"/>
          </w:rPr>
          <w:delText>IEPD</w:delText>
        </w:r>
      </w:del>
      <w:del w:id="293" w:author="James E Cabral" w:date="2020-09-02T12:45:00Z">
        <w:r w:rsidRPr="00AB387C" w:rsidDel="00B1029D">
          <w:rPr>
            <w:rFonts w:ascii="&amp;quot" w:eastAsia="Times New Roman" w:hAnsi="&amp;quot" w:cs="Times New Roman"/>
            <w:color w:val="000000"/>
            <w:sz w:val="24"/>
            <w:szCs w:val="24"/>
          </w:rPr>
          <w:delText>, and adheres to all rules in the NIEM NDR for instance XML documents.</w:delText>
        </w:r>
      </w:del>
    </w:p>
    <w:p w14:paraId="418DDFE2" w14:textId="5197C463" w:rsidR="00AB387C" w:rsidRPr="00AB387C" w:rsidDel="00B1029D" w:rsidRDefault="00AB387C" w:rsidP="00AB387C">
      <w:pPr>
        <w:numPr>
          <w:ilvl w:val="0"/>
          <w:numId w:val="3"/>
        </w:numPr>
        <w:spacing w:after="0" w:line="240" w:lineRule="auto"/>
        <w:ind w:left="480"/>
        <w:rPr>
          <w:del w:id="294" w:author="James E Cabral" w:date="2020-09-02T12:45:00Z"/>
          <w:rFonts w:ascii="&amp;quot" w:eastAsia="Times New Roman" w:hAnsi="&amp;quot" w:cs="Times New Roman"/>
          <w:color w:val="000000"/>
          <w:sz w:val="24"/>
          <w:szCs w:val="24"/>
        </w:rPr>
      </w:pPr>
      <w:del w:id="295" w:author="James E Cabral" w:date="2020-09-02T12:45:00Z">
        <w:r w:rsidRPr="00AB387C" w:rsidDel="00B1029D">
          <w:rPr>
            <w:rFonts w:ascii="&amp;quot" w:eastAsia="Times New Roman" w:hAnsi="&amp;quot" w:cs="Times New Roman"/>
            <w:color w:val="000000"/>
            <w:sz w:val="24"/>
            <w:szCs w:val="24"/>
          </w:rPr>
          <w:delText xml:space="preserve">The </w:delText>
        </w:r>
      </w:del>
      <w:del w:id="296" w:author="James E Cabral" w:date="2020-09-02T12:33:00Z">
        <w:r w:rsidRPr="00AB387C" w:rsidDel="00316F37">
          <w:rPr>
            <w:rFonts w:ascii="&amp;quot" w:eastAsia="Times New Roman" w:hAnsi="&amp;quot" w:cs="Times New Roman"/>
            <w:color w:val="000000"/>
            <w:sz w:val="24"/>
            <w:szCs w:val="24"/>
          </w:rPr>
          <w:delText>IEPD</w:delText>
        </w:r>
      </w:del>
      <w:del w:id="297" w:author="James E Cabral" w:date="2020-09-02T12:45:00Z">
        <w:r w:rsidRPr="00AB387C" w:rsidDel="00B1029D">
          <w:rPr>
            <w:rFonts w:ascii="&amp;quot" w:eastAsia="Times New Roman" w:hAnsi="&amp;quot" w:cs="Times New Roman"/>
            <w:color w:val="000000"/>
            <w:sz w:val="24"/>
            <w:szCs w:val="24"/>
          </w:rPr>
          <w:delText xml:space="preserve"> itself adheres to the </w:delText>
        </w:r>
        <w:r w:rsidRPr="00886CC6" w:rsidDel="00B1029D">
          <w:rPr>
            <w:rFonts w:ascii="&amp;quot" w:eastAsia="Times New Roman" w:hAnsi="&amp;quot" w:cs="Times New Roman"/>
            <w:b/>
            <w:bCs/>
            <w:color w:val="000000"/>
            <w:sz w:val="24"/>
            <w:szCs w:val="24"/>
            <w:rPrChange w:id="298" w:author="James E Cabral" w:date="2020-09-02T12:28:00Z">
              <w:rPr>
                <w:rFonts w:ascii="&amp;quot" w:eastAsia="Times New Roman" w:hAnsi="&amp;quot" w:cs="Times New Roman"/>
                <w:color w:val="000000"/>
                <w:sz w:val="24"/>
                <w:szCs w:val="24"/>
              </w:rPr>
            </w:rPrChange>
          </w:rPr>
          <w:delText xml:space="preserve">NIEM </w:delText>
        </w:r>
      </w:del>
      <w:del w:id="299" w:author="James E Cabral" w:date="2020-09-02T12:28:00Z">
        <w:r w:rsidRPr="00AB387C" w:rsidDel="00886CC6">
          <w:rPr>
            <w:rFonts w:ascii="&amp;quot" w:eastAsia="Times New Roman" w:hAnsi="&amp;quot" w:cs="Times New Roman"/>
            <w:color w:val="000000"/>
            <w:sz w:val="24"/>
            <w:szCs w:val="24"/>
          </w:rPr>
          <w:delText xml:space="preserve">MPD Specification </w:delText>
        </w:r>
      </w:del>
      <w:del w:id="300" w:author="James E Cabral" w:date="2020-09-02T12:45:00Z">
        <w:r w:rsidRPr="00AB387C" w:rsidDel="00B1029D">
          <w:rPr>
            <w:rFonts w:ascii="&amp;quot" w:eastAsia="Times New Roman" w:hAnsi="&amp;quot" w:cs="Times New Roman"/>
            <w:color w:val="000000"/>
            <w:sz w:val="24"/>
            <w:szCs w:val="24"/>
          </w:rPr>
          <w:delText>(including required files, packaging, metadata, etc.).</w:delText>
        </w:r>
      </w:del>
    </w:p>
    <w:p w14:paraId="7AD2BFCF" w14:textId="3705DC41" w:rsidR="00AB387C" w:rsidRPr="00AB387C" w:rsidDel="00117C65" w:rsidRDefault="00AB387C" w:rsidP="00AB387C">
      <w:pPr>
        <w:numPr>
          <w:ilvl w:val="0"/>
          <w:numId w:val="3"/>
        </w:numPr>
        <w:spacing w:after="0" w:line="240" w:lineRule="auto"/>
        <w:ind w:left="480"/>
        <w:rPr>
          <w:moveFrom w:id="301" w:author="James E Cabral" w:date="2020-09-08T10:32:00Z"/>
          <w:rFonts w:ascii="&amp;quot" w:eastAsia="Times New Roman" w:hAnsi="&amp;quot" w:cs="Times New Roman"/>
          <w:color w:val="000000"/>
          <w:sz w:val="24"/>
          <w:szCs w:val="24"/>
        </w:rPr>
      </w:pPr>
      <w:moveFromRangeStart w:id="302" w:author="James E Cabral" w:date="2020-09-08T10:32:00Z" w:name="move50453522"/>
      <w:moveFrom w:id="303" w:author="James E Cabral" w:date="2020-09-08T10:32:00Z">
        <w:r w:rsidRPr="00AB387C" w:rsidDel="00117C65">
          <w:rPr>
            <w:rFonts w:ascii="&amp;quot" w:eastAsia="Times New Roman" w:hAnsi="&amp;quot" w:cs="Times New Roman"/>
            <w:color w:val="000000"/>
            <w:sz w:val="24"/>
            <w:szCs w:val="24"/>
          </w:rPr>
          <w:t>If an existing NIEM component matches the business semantics required by the IEPD, then that component is used by the IEPD, either directly or as the basis for derived components. That is, the IEPD does not unnecessarily duplicate NIEM components.</w:t>
        </w:r>
      </w:moveFrom>
    </w:p>
    <w:p w14:paraId="02156FD3" w14:textId="44481829" w:rsidR="00AB387C" w:rsidRPr="00AB387C" w:rsidDel="00117C65" w:rsidRDefault="00AB387C" w:rsidP="00AB387C">
      <w:pPr>
        <w:numPr>
          <w:ilvl w:val="0"/>
          <w:numId w:val="3"/>
        </w:numPr>
        <w:spacing w:after="0" w:line="240" w:lineRule="auto"/>
        <w:ind w:left="480"/>
        <w:rPr>
          <w:moveFrom w:id="304" w:author="James E Cabral" w:date="2020-09-08T10:32:00Z"/>
          <w:rFonts w:ascii="&amp;quot" w:eastAsia="Times New Roman" w:hAnsi="&amp;quot" w:cs="Times New Roman"/>
          <w:color w:val="000000"/>
          <w:sz w:val="24"/>
          <w:szCs w:val="24"/>
        </w:rPr>
      </w:pPr>
      <w:moveFrom w:id="305" w:author="James E Cabral" w:date="2020-09-08T10:32:00Z">
        <w:r w:rsidRPr="00AB387C" w:rsidDel="00117C65">
          <w:rPr>
            <w:rFonts w:ascii="&amp;quot" w:eastAsia="Times New Roman" w:hAnsi="&amp;quot" w:cs="Times New Roman"/>
            <w:color w:val="000000"/>
            <w:sz w:val="24"/>
            <w:szCs w:val="24"/>
          </w:rPr>
          <w:t>Each NIEM schema component used by the IEPD, either directly or as the basis for derived components, is used in a manner consistent with the component’s structural definition and business semantics. That is, the IEPD preserves semantic and structural consistency.</w:t>
        </w:r>
        <w:commentRangeEnd w:id="271"/>
        <w:r w:rsidR="00B1029D" w:rsidDel="00117C65">
          <w:rPr>
            <w:rStyle w:val="CommentReference"/>
          </w:rPr>
          <w:commentReference w:id="271"/>
        </w:r>
      </w:moveFrom>
    </w:p>
    <w:moveFromRangeEnd w:id="302"/>
    <w:p w14:paraId="0B6F9C71" w14:textId="1070D022" w:rsidR="00AB387C" w:rsidRPr="00AB387C" w:rsidDel="002849B5" w:rsidRDefault="00AB387C" w:rsidP="00AB387C">
      <w:pPr>
        <w:spacing w:before="240" w:after="240" w:line="240" w:lineRule="auto"/>
        <w:rPr>
          <w:del w:id="306" w:author="James E Cabral" w:date="2020-09-02T13:54:00Z"/>
          <w:rFonts w:ascii="&amp;quot" w:eastAsia="Times New Roman" w:hAnsi="&amp;quot" w:cs="Times New Roman"/>
          <w:color w:val="000000"/>
          <w:sz w:val="24"/>
          <w:szCs w:val="24"/>
        </w:rPr>
      </w:pPr>
      <w:del w:id="307" w:author="James E Cabral" w:date="2020-09-02T13:54:00Z">
        <w:r w:rsidRPr="00AB387C" w:rsidDel="002849B5">
          <w:rPr>
            <w:rFonts w:ascii="&amp;quot" w:eastAsia="Times New Roman" w:hAnsi="&amp;quot" w:cs="Times New Roman"/>
            <w:color w:val="000000"/>
            <w:sz w:val="24"/>
            <w:szCs w:val="24"/>
          </w:rPr>
          <w:delText>There are subjective factors in applying the</w:delText>
        </w:r>
      </w:del>
      <w:del w:id="308" w:author="James E Cabral" w:date="2020-09-02T12:45:00Z">
        <w:r w:rsidRPr="00AB387C" w:rsidDel="00B1029D">
          <w:rPr>
            <w:rFonts w:ascii="&amp;quot" w:eastAsia="Times New Roman" w:hAnsi="&amp;quot" w:cs="Times New Roman"/>
            <w:color w:val="000000"/>
            <w:sz w:val="24"/>
            <w:szCs w:val="24"/>
          </w:rPr>
          <w:delText>se</w:delText>
        </w:r>
      </w:del>
      <w:del w:id="309" w:author="James E Cabral" w:date="2020-09-02T13:54:00Z">
        <w:r w:rsidRPr="00AB387C" w:rsidDel="002849B5">
          <w:rPr>
            <w:rFonts w:ascii="&amp;quot" w:eastAsia="Times New Roman" w:hAnsi="&amp;quot" w:cs="Times New Roman"/>
            <w:color w:val="000000"/>
            <w:sz w:val="24"/>
            <w:szCs w:val="24"/>
          </w:rPr>
          <w:delText xml:space="preserve"> rules that require diligent consideration by the organization that develops a</w:delText>
        </w:r>
      </w:del>
      <w:del w:id="310" w:author="James E Cabral" w:date="2020-09-02T12:34:00Z">
        <w:r w:rsidRPr="00AB387C" w:rsidDel="00316F37">
          <w:rPr>
            <w:rFonts w:ascii="&amp;quot" w:eastAsia="Times New Roman" w:hAnsi="&amp;quot" w:cs="Times New Roman"/>
            <w:color w:val="000000"/>
            <w:sz w:val="24"/>
            <w:szCs w:val="24"/>
          </w:rPr>
          <w:delText>n</w:delText>
        </w:r>
      </w:del>
      <w:del w:id="311" w:author="James E Cabral" w:date="2020-09-02T13:54:00Z">
        <w:r w:rsidRPr="00AB387C" w:rsidDel="002849B5">
          <w:rPr>
            <w:rFonts w:ascii="&amp;quot" w:eastAsia="Times New Roman" w:hAnsi="&amp;quot" w:cs="Times New Roman"/>
            <w:color w:val="000000"/>
            <w:sz w:val="24"/>
            <w:szCs w:val="24"/>
          </w:rPr>
          <w:delText xml:space="preserve"> </w:delText>
        </w:r>
      </w:del>
      <w:del w:id="312" w:author="James E Cabral" w:date="2020-09-02T12:34:00Z">
        <w:r w:rsidRPr="00AB387C" w:rsidDel="00316F37">
          <w:rPr>
            <w:rFonts w:ascii="&amp;quot" w:eastAsia="Times New Roman" w:hAnsi="&amp;quot" w:cs="Times New Roman"/>
            <w:color w:val="000000"/>
            <w:sz w:val="24"/>
            <w:szCs w:val="24"/>
          </w:rPr>
          <w:delText>IEPD</w:delText>
        </w:r>
      </w:del>
      <w:del w:id="313" w:author="James E Cabral" w:date="2020-09-02T13:54:00Z">
        <w:r w:rsidRPr="00AB387C" w:rsidDel="002849B5">
          <w:rPr>
            <w:rFonts w:ascii="&amp;quot" w:eastAsia="Times New Roman" w:hAnsi="&amp;quot" w:cs="Times New Roman"/>
            <w:color w:val="000000"/>
            <w:sz w:val="24"/>
            <w:szCs w:val="24"/>
          </w:rPr>
          <w:delText>. It is important that decisions about semantics be made (or reviewed) by business subject-matter-experts (SMEs) who have thorough knowledge of the information exchange requirements, its business processes, and the domain for which it is being built.</w:delText>
        </w:r>
      </w:del>
    </w:p>
    <w:p w14:paraId="53D143AA" w14:textId="3C0F799C" w:rsidR="00AB387C" w:rsidRPr="00AB387C" w:rsidDel="002849B5" w:rsidRDefault="00AB387C" w:rsidP="00AB387C">
      <w:pPr>
        <w:spacing w:before="240" w:after="240" w:line="240" w:lineRule="auto"/>
        <w:rPr>
          <w:del w:id="314" w:author="James E Cabral" w:date="2020-09-02T13:54:00Z"/>
          <w:rFonts w:ascii="&amp;quot" w:eastAsia="Times New Roman" w:hAnsi="&amp;quot" w:cs="Times New Roman"/>
          <w:color w:val="000000"/>
          <w:sz w:val="24"/>
          <w:szCs w:val="24"/>
        </w:rPr>
      </w:pPr>
      <w:del w:id="315" w:author="James E Cabral" w:date="2020-09-02T13:54:00Z">
        <w:r w:rsidRPr="00AB387C" w:rsidDel="002849B5">
          <w:rPr>
            <w:rFonts w:ascii="&amp;quot" w:eastAsia="Times New Roman" w:hAnsi="&amp;quot" w:cs="Times New Roman"/>
            <w:color w:val="000000"/>
            <w:sz w:val="24"/>
            <w:szCs w:val="24"/>
          </w:rPr>
          <w:delText xml:space="preserve">For more detailed rules regarding </w:delText>
        </w:r>
      </w:del>
      <w:del w:id="316" w:author="James E Cabral" w:date="2020-09-02T12:34:00Z">
        <w:r w:rsidRPr="00AB387C" w:rsidDel="00316F37">
          <w:rPr>
            <w:rFonts w:ascii="&amp;quot" w:eastAsia="Times New Roman" w:hAnsi="&amp;quot" w:cs="Times New Roman"/>
            <w:color w:val="000000"/>
            <w:sz w:val="24"/>
            <w:szCs w:val="24"/>
          </w:rPr>
          <w:delText>IEPD</w:delText>
        </w:r>
      </w:del>
      <w:del w:id="317" w:author="James E Cabral" w:date="2020-09-02T13:54:00Z">
        <w:r w:rsidRPr="00AB387C" w:rsidDel="002849B5">
          <w:rPr>
            <w:rFonts w:ascii="&amp;quot" w:eastAsia="Times New Roman" w:hAnsi="&amp;quot" w:cs="Times New Roman"/>
            <w:color w:val="000000"/>
            <w:sz w:val="24"/>
            <w:szCs w:val="24"/>
          </w:rPr>
          <w:delText xml:space="preserve"> conformance refer to </w:delText>
        </w:r>
        <w:r w:rsidRPr="00AB387C" w:rsidDel="002849B5">
          <w:rPr>
            <w:rFonts w:ascii="&amp;quot" w:eastAsia="Times New Roman" w:hAnsi="&amp;quot" w:cs="Times New Roman"/>
            <w:color w:val="000000"/>
            <w:sz w:val="24"/>
            <w:szCs w:val="24"/>
          </w:rPr>
          <w:fldChar w:fldCharType="begin"/>
        </w:r>
        <w:r w:rsidRPr="00AB387C" w:rsidDel="002849B5">
          <w:rPr>
            <w:rFonts w:ascii="&amp;quot" w:eastAsia="Times New Roman" w:hAnsi="&amp;quot" w:cs="Times New Roman"/>
            <w:color w:val="000000"/>
            <w:sz w:val="24"/>
            <w:szCs w:val="24"/>
          </w:rPr>
          <w:delInstrText xml:space="preserve"> HYPERLINK "https://reference.niem.gov/niem/specification/conformance/3.0/conformance-3.0.html" \l "NIEM-NDR" </w:delInstrText>
        </w:r>
        <w:r w:rsidRPr="00AB387C" w:rsidDel="002849B5">
          <w:rPr>
            <w:rFonts w:ascii="&amp;quot" w:eastAsia="Times New Roman" w:hAnsi="&amp;quot" w:cs="Times New Roman"/>
            <w:color w:val="000000"/>
            <w:sz w:val="24"/>
            <w:szCs w:val="24"/>
          </w:rPr>
          <w:fldChar w:fldCharType="separate"/>
        </w:r>
        <w:r w:rsidRPr="00AB387C" w:rsidDel="002849B5">
          <w:rPr>
            <w:rFonts w:ascii="&amp;quot" w:eastAsia="Times New Roman" w:hAnsi="&amp;quot" w:cs="Times New Roman"/>
            <w:b/>
            <w:bCs/>
            <w:color w:val="000000"/>
            <w:sz w:val="24"/>
            <w:szCs w:val="24"/>
            <w:u w:val="single"/>
            <w:shd w:val="clear" w:color="auto" w:fill="FFFFFF"/>
          </w:rPr>
          <w:delText>[NIEM NDR 3</w:delText>
        </w:r>
      </w:del>
      <w:ins w:id="318" w:author="Chipman, Charles" w:date="2019-01-15T07:36:00Z">
        <w:del w:id="319" w:author="James E Cabral" w:date="2020-09-02T12:16:00Z">
          <w:r w:rsidR="00002E7D" w:rsidDel="00BC6210">
            <w:rPr>
              <w:rFonts w:ascii="&amp;quot" w:eastAsia="Times New Roman" w:hAnsi="&amp;quot" w:cs="Times New Roman"/>
              <w:b/>
              <w:bCs/>
              <w:color w:val="000000"/>
              <w:sz w:val="24"/>
              <w:szCs w:val="24"/>
              <w:u w:val="single"/>
              <w:shd w:val="clear" w:color="auto" w:fill="FFFFFF"/>
            </w:rPr>
            <w:delText>4</w:delText>
          </w:r>
        </w:del>
      </w:ins>
      <w:del w:id="320" w:author="James E Cabral" w:date="2020-09-02T13:54:00Z">
        <w:r w:rsidRPr="00AB387C" w:rsidDel="002849B5">
          <w:rPr>
            <w:rFonts w:ascii="&amp;quot" w:eastAsia="Times New Roman" w:hAnsi="&amp;quot" w:cs="Times New Roman"/>
            <w:b/>
            <w:bCs/>
            <w:color w:val="000000"/>
            <w:sz w:val="24"/>
            <w:szCs w:val="24"/>
            <w:u w:val="single"/>
            <w:shd w:val="clear" w:color="auto" w:fill="FFFFFF"/>
          </w:rPr>
          <w:delText>.0]</w:delText>
        </w:r>
        <w:r w:rsidRPr="00AB387C" w:rsidDel="002849B5">
          <w:rPr>
            <w:rFonts w:ascii="&amp;quot" w:eastAsia="Times New Roman" w:hAnsi="&amp;quot" w:cs="Times New Roman"/>
            <w:color w:val="000000"/>
            <w:sz w:val="24"/>
            <w:szCs w:val="24"/>
          </w:rPr>
          <w:fldChar w:fldCharType="end"/>
        </w:r>
        <w:r w:rsidRPr="00AB387C" w:rsidDel="002849B5">
          <w:rPr>
            <w:rFonts w:ascii="&amp;quot" w:eastAsia="Times New Roman" w:hAnsi="&amp;quot" w:cs="Times New Roman"/>
            <w:color w:val="000000"/>
            <w:sz w:val="24"/>
            <w:szCs w:val="24"/>
          </w:rPr>
          <w:delText xml:space="preserve"> and </w:delText>
        </w:r>
        <w:r w:rsidRPr="00AB387C" w:rsidDel="002849B5">
          <w:rPr>
            <w:rFonts w:ascii="&amp;quot" w:eastAsia="Times New Roman" w:hAnsi="&amp;quot" w:cs="Times New Roman"/>
            <w:color w:val="000000"/>
            <w:sz w:val="24"/>
            <w:szCs w:val="24"/>
          </w:rPr>
          <w:fldChar w:fldCharType="begin"/>
        </w:r>
        <w:r w:rsidRPr="00AB387C" w:rsidDel="002849B5">
          <w:rPr>
            <w:rFonts w:ascii="&amp;quot" w:eastAsia="Times New Roman" w:hAnsi="&amp;quot" w:cs="Times New Roman"/>
            <w:color w:val="000000"/>
            <w:sz w:val="24"/>
            <w:szCs w:val="24"/>
          </w:rPr>
          <w:delInstrText xml:space="preserve"> HYPERLINK "https://reference.niem.gov/niem/specification/conformance/3.0/conformance-3.0.html" \l "NIEM-MPD" </w:delInstrText>
        </w:r>
        <w:r w:rsidRPr="00AB387C" w:rsidDel="002849B5">
          <w:rPr>
            <w:rFonts w:ascii="&amp;quot" w:eastAsia="Times New Roman" w:hAnsi="&amp;quot" w:cs="Times New Roman"/>
            <w:color w:val="000000"/>
            <w:sz w:val="24"/>
            <w:szCs w:val="24"/>
          </w:rPr>
          <w:fldChar w:fldCharType="separate"/>
        </w:r>
        <w:r w:rsidRPr="00AB387C" w:rsidDel="002849B5">
          <w:rPr>
            <w:rFonts w:ascii="&amp;quot" w:eastAsia="Times New Roman" w:hAnsi="&amp;quot" w:cs="Times New Roman"/>
            <w:b/>
            <w:bCs/>
            <w:color w:val="000000"/>
            <w:sz w:val="24"/>
            <w:szCs w:val="24"/>
            <w:u w:val="single"/>
            <w:shd w:val="clear" w:color="auto" w:fill="FFFFFF"/>
          </w:rPr>
          <w:delText xml:space="preserve">[NIEM </w:delText>
        </w:r>
      </w:del>
      <w:del w:id="321" w:author="James E Cabral" w:date="2020-09-02T12:29:00Z">
        <w:r w:rsidRPr="00AB387C" w:rsidDel="00886CC6">
          <w:rPr>
            <w:rFonts w:ascii="&amp;quot" w:eastAsia="Times New Roman" w:hAnsi="&amp;quot" w:cs="Times New Roman"/>
            <w:b/>
            <w:bCs/>
            <w:color w:val="000000"/>
            <w:sz w:val="24"/>
            <w:szCs w:val="24"/>
            <w:u w:val="single"/>
            <w:shd w:val="clear" w:color="auto" w:fill="FFFFFF"/>
          </w:rPr>
          <w:delText>MPD Specification 3</w:delText>
        </w:r>
      </w:del>
      <w:ins w:id="322" w:author="Chipman, Charles" w:date="2019-01-15T07:36:00Z">
        <w:del w:id="323" w:author="James E Cabral" w:date="2020-09-02T12:29:00Z">
          <w:r w:rsidR="00002E7D" w:rsidDel="00886CC6">
            <w:rPr>
              <w:rFonts w:ascii="&amp;quot" w:eastAsia="Times New Roman" w:hAnsi="&amp;quot" w:cs="Times New Roman"/>
              <w:b/>
              <w:bCs/>
              <w:color w:val="000000"/>
              <w:sz w:val="24"/>
              <w:szCs w:val="24"/>
              <w:u w:val="single"/>
              <w:shd w:val="clear" w:color="auto" w:fill="FFFFFF"/>
            </w:rPr>
            <w:delText>4</w:delText>
          </w:r>
        </w:del>
      </w:ins>
      <w:del w:id="324" w:author="James E Cabral" w:date="2020-09-02T12:29:00Z">
        <w:r w:rsidRPr="00AB387C" w:rsidDel="00886CC6">
          <w:rPr>
            <w:rFonts w:ascii="&amp;quot" w:eastAsia="Times New Roman" w:hAnsi="&amp;quot" w:cs="Times New Roman"/>
            <w:b/>
            <w:bCs/>
            <w:color w:val="000000"/>
            <w:sz w:val="24"/>
            <w:szCs w:val="24"/>
            <w:u w:val="single"/>
            <w:shd w:val="clear" w:color="auto" w:fill="FFFFFF"/>
          </w:rPr>
          <w:delText>.0</w:delText>
        </w:r>
      </w:del>
      <w:del w:id="325" w:author="James E Cabral" w:date="2020-09-02T13:54:00Z">
        <w:r w:rsidRPr="00AB387C" w:rsidDel="002849B5">
          <w:rPr>
            <w:rFonts w:ascii="&amp;quot" w:eastAsia="Times New Roman" w:hAnsi="&amp;quot" w:cs="Times New Roman"/>
            <w:b/>
            <w:bCs/>
            <w:color w:val="000000"/>
            <w:sz w:val="24"/>
            <w:szCs w:val="24"/>
            <w:u w:val="single"/>
            <w:shd w:val="clear" w:color="auto" w:fill="FFFFFF"/>
          </w:rPr>
          <w:delText>]</w:delText>
        </w:r>
        <w:r w:rsidRPr="00AB387C" w:rsidDel="002849B5">
          <w:rPr>
            <w:rFonts w:ascii="&amp;quot" w:eastAsia="Times New Roman" w:hAnsi="&amp;quot" w:cs="Times New Roman"/>
            <w:color w:val="000000"/>
            <w:sz w:val="24"/>
            <w:szCs w:val="24"/>
          </w:rPr>
          <w:fldChar w:fldCharType="end"/>
        </w:r>
        <w:r w:rsidRPr="00AB387C" w:rsidDel="002849B5">
          <w:rPr>
            <w:rFonts w:ascii="&amp;quot" w:eastAsia="Times New Roman" w:hAnsi="&amp;quot" w:cs="Times New Roman"/>
            <w:color w:val="000000"/>
            <w:sz w:val="24"/>
            <w:szCs w:val="24"/>
          </w:rPr>
          <w:delText>.</w:delText>
        </w:r>
      </w:del>
    </w:p>
    <w:p w14:paraId="3191D216" w14:textId="77777777" w:rsidR="002849B5" w:rsidRDefault="002849B5" w:rsidP="00AB387C">
      <w:pPr>
        <w:keepNext/>
        <w:spacing w:line="240" w:lineRule="auto"/>
        <w:rPr>
          <w:ins w:id="326" w:author="James E Cabral" w:date="2020-09-02T13:54:00Z"/>
          <w:rFonts w:ascii="&amp;quot" w:eastAsia="Times New Roman" w:hAnsi="&amp;quot" w:cs="Times New Roman"/>
          <w:b/>
          <w:bCs/>
          <w:color w:val="000000"/>
          <w:sz w:val="30"/>
          <w:szCs w:val="30"/>
        </w:rPr>
      </w:pPr>
      <w:bookmarkStart w:id="327" w:name="section_3"/>
      <w:bookmarkEnd w:id="327"/>
    </w:p>
    <w:p w14:paraId="247A4AD6" w14:textId="77777777" w:rsidR="00492878" w:rsidRDefault="00492878">
      <w:pPr>
        <w:rPr>
          <w:ins w:id="328" w:author="James E Cabral" w:date="2020-09-02T15:06:00Z"/>
          <w:rFonts w:ascii="&amp;quot" w:eastAsia="Times New Roman" w:hAnsi="&amp;quot" w:cs="Times New Roman"/>
          <w:b/>
          <w:bCs/>
          <w:color w:val="000000"/>
          <w:sz w:val="30"/>
          <w:szCs w:val="30"/>
        </w:rPr>
      </w:pPr>
      <w:ins w:id="329" w:author="James E Cabral" w:date="2020-09-02T15:06:00Z">
        <w:r>
          <w:rPr>
            <w:rFonts w:ascii="&amp;quot" w:eastAsia="Times New Roman" w:hAnsi="&amp;quot" w:cs="Times New Roman"/>
            <w:b/>
            <w:bCs/>
            <w:color w:val="000000"/>
            <w:sz w:val="30"/>
            <w:szCs w:val="30"/>
          </w:rPr>
          <w:br w:type="page"/>
        </w:r>
      </w:ins>
    </w:p>
    <w:p w14:paraId="0F610BF9" w14:textId="2BF65727" w:rsidR="006B3839" w:rsidRDefault="006B3839" w:rsidP="00AB387C">
      <w:pPr>
        <w:keepNext/>
        <w:spacing w:line="240" w:lineRule="auto"/>
        <w:rPr>
          <w:ins w:id="330" w:author="James E Cabral" w:date="2020-09-02T14:47:00Z"/>
          <w:rFonts w:ascii="&amp;quot" w:eastAsia="Times New Roman" w:hAnsi="&amp;quot" w:cs="Times New Roman"/>
          <w:b/>
          <w:bCs/>
          <w:color w:val="000000"/>
          <w:sz w:val="30"/>
          <w:szCs w:val="30"/>
        </w:rPr>
      </w:pPr>
      <w:ins w:id="331" w:author="James E Cabral" w:date="2020-09-02T14:45:00Z">
        <w:r w:rsidRPr="006B3839">
          <w:rPr>
            <w:rFonts w:ascii="&amp;quot" w:eastAsia="Times New Roman" w:hAnsi="&amp;quot" w:cs="Times New Roman"/>
            <w:b/>
            <w:bCs/>
            <w:color w:val="000000"/>
            <w:sz w:val="30"/>
            <w:szCs w:val="30"/>
            <w:rPrChange w:id="332" w:author="James E Cabral" w:date="2020-09-02T14:45:00Z">
              <w:rPr>
                <w:rFonts w:ascii="&amp;quot" w:eastAsia="Times New Roman" w:hAnsi="&amp;quot" w:cs="Times New Roman"/>
                <w:b/>
                <w:bCs/>
                <w:color w:val="000000"/>
                <w:sz w:val="24"/>
                <w:szCs w:val="24"/>
              </w:rPr>
            </w:rPrChange>
          </w:rPr>
          <w:lastRenderedPageBreak/>
          <w:t xml:space="preserve">3.0 </w:t>
        </w:r>
      </w:ins>
      <w:ins w:id="333" w:author="James E Cabral" w:date="2020-09-02T14:46:00Z">
        <w:r>
          <w:rPr>
            <w:rFonts w:ascii="&amp;quot" w:eastAsia="Times New Roman" w:hAnsi="&amp;quot" w:cs="Times New Roman"/>
            <w:b/>
            <w:bCs/>
            <w:color w:val="000000"/>
            <w:sz w:val="30"/>
            <w:szCs w:val="30"/>
          </w:rPr>
          <w:t>Implementations cannot conform with NIEM</w:t>
        </w:r>
      </w:ins>
    </w:p>
    <w:p w14:paraId="04D4639E" w14:textId="77777777" w:rsidR="00492878" w:rsidRDefault="006B3839" w:rsidP="00AB387C">
      <w:pPr>
        <w:keepNext/>
        <w:spacing w:line="240" w:lineRule="auto"/>
        <w:rPr>
          <w:ins w:id="334" w:author="James E Cabral" w:date="2020-09-02T15:11:00Z"/>
          <w:rFonts w:ascii="&amp;quot" w:eastAsia="Times New Roman" w:hAnsi="&amp;quot" w:cs="Times New Roman"/>
          <w:color w:val="000000"/>
          <w:sz w:val="24"/>
          <w:szCs w:val="24"/>
        </w:rPr>
      </w:pPr>
      <w:ins w:id="335" w:author="James E Cabral" w:date="2020-09-02T14:47:00Z">
        <w:r>
          <w:rPr>
            <w:rFonts w:ascii="&amp;quot" w:eastAsia="Times New Roman" w:hAnsi="&amp;quot" w:cs="Times New Roman"/>
            <w:color w:val="000000"/>
            <w:sz w:val="24"/>
            <w:szCs w:val="24"/>
          </w:rPr>
          <w:t xml:space="preserve">NIEM conformance is NOT defined in terms of </w:t>
        </w:r>
        <w:r w:rsidRPr="00AB387C">
          <w:rPr>
            <w:rFonts w:ascii="&amp;quot" w:eastAsia="Times New Roman" w:hAnsi="&amp;quot" w:cs="Times New Roman"/>
            <w:color w:val="000000"/>
            <w:sz w:val="24"/>
            <w:szCs w:val="24"/>
          </w:rPr>
          <w:t>implementations, databases, systems, or tools.</w:t>
        </w:r>
      </w:ins>
      <w:ins w:id="336" w:author="James E Cabral" w:date="2020-09-02T14:50:00Z">
        <w:r>
          <w:rPr>
            <w:rFonts w:ascii="&amp;quot" w:eastAsia="Times New Roman" w:hAnsi="&amp;quot" w:cs="Times New Roman"/>
            <w:color w:val="000000"/>
            <w:sz w:val="24"/>
            <w:szCs w:val="24"/>
          </w:rPr>
          <w:t xml:space="preserve"> </w:t>
        </w:r>
      </w:ins>
    </w:p>
    <w:p w14:paraId="22392140" w14:textId="157A0311" w:rsidR="006B3839" w:rsidRPr="006B3839" w:rsidRDefault="006B3839" w:rsidP="00AB387C">
      <w:pPr>
        <w:keepNext/>
        <w:spacing w:line="240" w:lineRule="auto"/>
        <w:rPr>
          <w:ins w:id="337" w:author="James E Cabral" w:date="2020-09-02T14:43:00Z"/>
          <w:rFonts w:ascii="&amp;quot" w:eastAsia="Times New Roman" w:hAnsi="&amp;quot" w:cs="Times New Roman"/>
          <w:b/>
          <w:bCs/>
          <w:color w:val="000000"/>
          <w:sz w:val="30"/>
          <w:szCs w:val="30"/>
          <w:rPrChange w:id="338" w:author="James E Cabral" w:date="2020-09-02T14:45:00Z">
            <w:rPr>
              <w:ins w:id="339" w:author="James E Cabral" w:date="2020-09-02T14:43:00Z"/>
              <w:rFonts w:ascii="&amp;quot" w:eastAsia="Times New Roman" w:hAnsi="&amp;quot" w:cs="Times New Roman"/>
              <w:b/>
              <w:bCs/>
              <w:color w:val="000000"/>
              <w:sz w:val="24"/>
              <w:szCs w:val="24"/>
            </w:rPr>
          </w:rPrChange>
        </w:rPr>
      </w:pPr>
      <w:ins w:id="340" w:author="James E Cabral" w:date="2020-09-02T14:50:00Z">
        <w:r w:rsidRPr="00AB387C">
          <w:rPr>
            <w:rFonts w:ascii="&amp;quot" w:eastAsia="Times New Roman" w:hAnsi="&amp;quot" w:cs="Times New Roman"/>
            <w:color w:val="000000"/>
            <w:sz w:val="24"/>
            <w:szCs w:val="24"/>
          </w:rPr>
          <w:t>In describing an implementation that employs NIEM, an author should be as descriptive as is necessary to convey clear understanding of how NIEM is used</w:t>
        </w:r>
      </w:ins>
      <w:ins w:id="341" w:author="James E Cabral" w:date="2020-09-02T14:51:00Z">
        <w:r>
          <w:rPr>
            <w:rFonts w:ascii="&amp;quot" w:eastAsia="Times New Roman" w:hAnsi="&amp;quot" w:cs="Times New Roman"/>
            <w:color w:val="000000"/>
            <w:sz w:val="24"/>
            <w:szCs w:val="24"/>
          </w:rPr>
          <w:t xml:space="preserve"> and which conformance targets are supported.</w:t>
        </w:r>
      </w:ins>
    </w:p>
    <w:p w14:paraId="3B09B53C" w14:textId="2F7395FB" w:rsidR="002849B5" w:rsidRPr="00F31C9B" w:rsidRDefault="00AB387C" w:rsidP="00AB387C">
      <w:pPr>
        <w:keepNext/>
        <w:spacing w:line="240" w:lineRule="auto"/>
        <w:rPr>
          <w:ins w:id="342" w:author="James E Cabral" w:date="2020-09-02T13:51:00Z"/>
          <w:rFonts w:ascii="&amp;quot" w:eastAsia="Times New Roman" w:hAnsi="&amp;quot" w:cs="Times New Roman"/>
          <w:b/>
          <w:bCs/>
          <w:color w:val="000000"/>
          <w:sz w:val="24"/>
          <w:szCs w:val="24"/>
          <w:rPrChange w:id="343" w:author="James E Cabral" w:date="2020-09-02T14:03:00Z">
            <w:rPr>
              <w:ins w:id="344" w:author="James E Cabral" w:date="2020-09-02T13:51:00Z"/>
              <w:rFonts w:ascii="&amp;quot" w:eastAsia="Times New Roman" w:hAnsi="&amp;quot" w:cs="Times New Roman"/>
              <w:b/>
              <w:bCs/>
              <w:color w:val="000000"/>
              <w:sz w:val="30"/>
              <w:szCs w:val="30"/>
            </w:rPr>
          </w:rPrChange>
        </w:rPr>
      </w:pPr>
      <w:del w:id="345" w:author="James E Cabral" w:date="2020-09-02T13:57:00Z">
        <w:r w:rsidRPr="002849B5" w:rsidDel="002849B5">
          <w:rPr>
            <w:rFonts w:ascii="&amp;quot" w:eastAsia="Times New Roman" w:hAnsi="&amp;quot" w:cs="Times New Roman"/>
            <w:b/>
            <w:bCs/>
            <w:color w:val="000000"/>
            <w:sz w:val="24"/>
            <w:szCs w:val="24"/>
            <w:rPrChange w:id="346" w:author="James E Cabral" w:date="2020-09-02T13:58:00Z">
              <w:rPr>
                <w:rFonts w:ascii="&amp;quot" w:eastAsia="Times New Roman" w:hAnsi="&amp;quot" w:cs="Times New Roman"/>
                <w:b/>
                <w:bCs/>
                <w:color w:val="000000"/>
                <w:sz w:val="30"/>
                <w:szCs w:val="30"/>
              </w:rPr>
            </w:rPrChange>
          </w:rPr>
          <w:delText xml:space="preserve">3. </w:delText>
        </w:r>
      </w:del>
      <w:ins w:id="347" w:author="James E Cabral" w:date="2020-09-02T14:43:00Z">
        <w:r w:rsidR="006B3839">
          <w:rPr>
            <w:rFonts w:ascii="&amp;quot" w:eastAsia="Times New Roman" w:hAnsi="&amp;quot" w:cs="Times New Roman"/>
            <w:b/>
            <w:bCs/>
            <w:color w:val="000000"/>
            <w:sz w:val="24"/>
            <w:szCs w:val="24"/>
          </w:rPr>
          <w:t>3.1</w:t>
        </w:r>
      </w:ins>
      <w:ins w:id="348" w:author="James E Cabral" w:date="2020-09-02T14:03:00Z">
        <w:r w:rsidR="00F31C9B" w:rsidRPr="00F31C9B">
          <w:rPr>
            <w:rFonts w:ascii="&amp;quot" w:eastAsia="Times New Roman" w:hAnsi="&amp;quot" w:cs="Times New Roman"/>
            <w:b/>
            <w:bCs/>
            <w:color w:val="000000"/>
            <w:sz w:val="24"/>
            <w:szCs w:val="24"/>
            <w:rPrChange w:id="349" w:author="James E Cabral" w:date="2020-09-02T14:03:00Z">
              <w:rPr>
                <w:rFonts w:ascii="&amp;quot" w:eastAsia="Times New Roman" w:hAnsi="&amp;quot" w:cs="Times New Roman"/>
                <w:b/>
                <w:bCs/>
                <w:color w:val="000000"/>
                <w:sz w:val="30"/>
                <w:szCs w:val="30"/>
              </w:rPr>
            </w:rPrChange>
          </w:rPr>
          <w:t xml:space="preserve"> </w:t>
        </w:r>
      </w:ins>
      <w:ins w:id="350" w:author="James E Cabral" w:date="2020-09-02T14:55:00Z">
        <w:r w:rsidR="00624440">
          <w:rPr>
            <w:rFonts w:ascii="&amp;quot" w:eastAsia="Times New Roman" w:hAnsi="&amp;quot" w:cs="Times New Roman"/>
            <w:b/>
            <w:bCs/>
            <w:color w:val="000000"/>
            <w:sz w:val="24"/>
            <w:szCs w:val="24"/>
          </w:rPr>
          <w:t>NIEM</w:t>
        </w:r>
      </w:ins>
      <w:ins w:id="351" w:author="James E Cabral" w:date="2020-09-08T10:27:00Z">
        <w:r w:rsidR="00117C65">
          <w:rPr>
            <w:rFonts w:ascii="&amp;quot" w:eastAsia="Times New Roman" w:hAnsi="&amp;quot" w:cs="Times New Roman"/>
            <w:b/>
            <w:bCs/>
            <w:color w:val="000000"/>
            <w:sz w:val="24"/>
            <w:szCs w:val="24"/>
          </w:rPr>
          <w:t>-based</w:t>
        </w:r>
      </w:ins>
      <w:ins w:id="352" w:author="James E Cabral" w:date="2020-09-02T14:55:00Z">
        <w:r w:rsidR="00624440">
          <w:rPr>
            <w:rFonts w:ascii="&amp;quot" w:eastAsia="Times New Roman" w:hAnsi="&amp;quot" w:cs="Times New Roman"/>
            <w:b/>
            <w:bCs/>
            <w:color w:val="000000"/>
            <w:sz w:val="24"/>
            <w:szCs w:val="24"/>
          </w:rPr>
          <w:t xml:space="preserve"> </w:t>
        </w:r>
      </w:ins>
      <w:ins w:id="353" w:author="James E Cabral" w:date="2020-09-02T14:12:00Z">
        <w:r w:rsidR="006B7D5C">
          <w:rPr>
            <w:rFonts w:ascii="&amp;quot" w:eastAsia="Times New Roman" w:hAnsi="&amp;quot" w:cs="Times New Roman"/>
            <w:b/>
            <w:bCs/>
            <w:color w:val="000000"/>
            <w:sz w:val="24"/>
            <w:szCs w:val="24"/>
          </w:rPr>
          <w:t>Information Exchange</w:t>
        </w:r>
      </w:ins>
    </w:p>
    <w:p w14:paraId="41B42613" w14:textId="387DB9C4" w:rsidR="002849B5" w:rsidRDefault="00F31C9B" w:rsidP="006B7D5C">
      <w:pPr>
        <w:spacing w:after="0" w:line="240" w:lineRule="auto"/>
        <w:rPr>
          <w:ins w:id="354" w:author="James E Cabral" w:date="2020-09-02T14:15:00Z"/>
          <w:rFonts w:ascii="&amp;quot" w:eastAsia="Times New Roman" w:hAnsi="&amp;quot" w:cs="Times New Roman"/>
          <w:color w:val="000000"/>
          <w:sz w:val="24"/>
          <w:szCs w:val="24"/>
        </w:rPr>
      </w:pPr>
      <w:ins w:id="355" w:author="James E Cabral" w:date="2020-09-02T14:10:00Z">
        <w:r>
          <w:rPr>
            <w:rFonts w:ascii="&amp;quot" w:eastAsia="Times New Roman" w:hAnsi="&amp;quot" w:cs="Times New Roman"/>
            <w:color w:val="000000"/>
            <w:sz w:val="24"/>
            <w:szCs w:val="24"/>
          </w:rPr>
          <w:t>A</w:t>
        </w:r>
      </w:ins>
      <w:ins w:id="356" w:author="James E Cabral" w:date="2020-09-02T13:52:00Z">
        <w:r w:rsidR="002849B5" w:rsidRPr="00AB387C">
          <w:rPr>
            <w:rFonts w:ascii="&amp;quot" w:eastAsia="Times New Roman" w:hAnsi="&amp;quot" w:cs="Times New Roman"/>
            <w:color w:val="000000"/>
            <w:sz w:val="24"/>
            <w:szCs w:val="24"/>
          </w:rPr>
          <w:t xml:space="preserve">n implementation that </w:t>
        </w:r>
      </w:ins>
      <w:ins w:id="357" w:author="James E Cabral" w:date="2020-09-02T14:49:00Z">
        <w:r w:rsidR="006B3839">
          <w:rPr>
            <w:rFonts w:ascii="&amp;quot" w:eastAsia="Times New Roman" w:hAnsi="&amp;quot" w:cs="Times New Roman"/>
            <w:color w:val="000000"/>
            <w:sz w:val="24"/>
            <w:szCs w:val="24"/>
          </w:rPr>
          <w:t>sends and receives</w:t>
        </w:r>
      </w:ins>
      <w:ins w:id="358" w:author="James E Cabral" w:date="2020-09-02T13:52:00Z">
        <w:r w:rsidR="002849B5" w:rsidRPr="00AB387C">
          <w:rPr>
            <w:rFonts w:ascii="&amp;quot" w:eastAsia="Times New Roman" w:hAnsi="&amp;quot" w:cs="Times New Roman"/>
            <w:color w:val="000000"/>
            <w:sz w:val="24"/>
            <w:szCs w:val="24"/>
          </w:rPr>
          <w:t xml:space="preserve"> NIEM-conformant instance documents on a transmission medium is considered a NIEM</w:t>
        </w:r>
      </w:ins>
      <w:ins w:id="359" w:author="James E Cabral" w:date="2020-09-08T10:27:00Z">
        <w:r w:rsidR="00117C65">
          <w:rPr>
            <w:rFonts w:ascii="&amp;quot" w:eastAsia="Times New Roman" w:hAnsi="&amp;quot" w:cs="Times New Roman"/>
            <w:color w:val="000000"/>
            <w:sz w:val="24"/>
            <w:szCs w:val="24"/>
          </w:rPr>
          <w:t>-based</w:t>
        </w:r>
      </w:ins>
      <w:ins w:id="360" w:author="James E Cabral" w:date="2020-09-02T13:52:00Z">
        <w:r w:rsidR="002849B5" w:rsidRPr="00AB387C">
          <w:rPr>
            <w:rFonts w:ascii="&amp;quot" w:eastAsia="Times New Roman" w:hAnsi="&amp;quot" w:cs="Times New Roman"/>
            <w:color w:val="000000"/>
            <w:sz w:val="24"/>
            <w:szCs w:val="24"/>
          </w:rPr>
          <w:t xml:space="preserve"> information exchange. </w:t>
        </w:r>
      </w:ins>
      <w:ins w:id="361" w:author="James E Cabral" w:date="2020-09-02T14:49:00Z">
        <w:r w:rsidR="006B3839">
          <w:rPr>
            <w:rFonts w:ascii="&amp;quot" w:eastAsia="Times New Roman" w:hAnsi="&amp;quot" w:cs="Times New Roman"/>
            <w:color w:val="000000"/>
            <w:sz w:val="24"/>
            <w:szCs w:val="24"/>
          </w:rPr>
          <w:t>A</w:t>
        </w:r>
      </w:ins>
      <w:ins w:id="362" w:author="James E Cabral" w:date="2020-09-02T13:52:00Z">
        <w:r w:rsidR="002849B5" w:rsidRPr="00AB387C">
          <w:rPr>
            <w:rFonts w:ascii="&amp;quot" w:eastAsia="Times New Roman" w:hAnsi="&amp;quot" w:cs="Times New Roman"/>
            <w:color w:val="000000"/>
            <w:sz w:val="24"/>
            <w:szCs w:val="24"/>
          </w:rPr>
          <w:t xml:space="preserve">n implementation may apply encryption, compression, </w:t>
        </w:r>
      </w:ins>
      <w:ins w:id="363" w:author="James E Cabral" w:date="2020-09-02T14:04:00Z">
        <w:r>
          <w:rPr>
            <w:rFonts w:ascii="&amp;quot" w:eastAsia="Times New Roman" w:hAnsi="&amp;quot" w:cs="Times New Roman"/>
            <w:color w:val="000000"/>
            <w:sz w:val="24"/>
            <w:szCs w:val="24"/>
          </w:rPr>
          <w:t xml:space="preserve">encoding (e.g. </w:t>
        </w:r>
      </w:ins>
      <w:ins w:id="364" w:author="James E Cabral" w:date="2020-09-02T13:52:00Z">
        <w:r w:rsidR="002849B5" w:rsidRPr="00AB387C">
          <w:rPr>
            <w:rFonts w:ascii="&amp;quot" w:eastAsia="Times New Roman" w:hAnsi="&amp;quot" w:cs="Times New Roman"/>
            <w:color w:val="000000"/>
            <w:sz w:val="24"/>
            <w:szCs w:val="24"/>
          </w:rPr>
          <w:t xml:space="preserve">Efficient XML Interchange (EXI) encoding </w:t>
        </w:r>
        <w:r w:rsidR="002849B5">
          <w:fldChar w:fldCharType="begin"/>
        </w:r>
        <w:r w:rsidR="002849B5">
          <w:instrText xml:space="preserve"> HYPERLINK "https://reference.niem.gov/niem/specification/conformance/3.0/conformance-3.0.html" \l "W3-EXI" </w:instrText>
        </w:r>
        <w:r w:rsidR="002849B5">
          <w:fldChar w:fldCharType="separate"/>
        </w:r>
        <w:r w:rsidR="002849B5" w:rsidRPr="00AB387C">
          <w:rPr>
            <w:rFonts w:ascii="&amp;quot" w:eastAsia="Times New Roman" w:hAnsi="&amp;quot" w:cs="Times New Roman"/>
            <w:b/>
            <w:bCs/>
            <w:color w:val="000000"/>
            <w:sz w:val="24"/>
            <w:szCs w:val="24"/>
            <w:u w:val="single"/>
            <w:shd w:val="clear" w:color="auto" w:fill="FFFFFF"/>
          </w:rPr>
          <w:t>[W3-EXI]</w:t>
        </w:r>
        <w:r w:rsidR="002849B5">
          <w:rPr>
            <w:rFonts w:ascii="&amp;quot" w:eastAsia="Times New Roman" w:hAnsi="&amp;quot" w:cs="Times New Roman"/>
            <w:b/>
            <w:bCs/>
            <w:color w:val="000000"/>
            <w:sz w:val="24"/>
            <w:szCs w:val="24"/>
            <w:u w:val="single"/>
            <w:shd w:val="clear" w:color="auto" w:fill="FFFFFF"/>
          </w:rPr>
          <w:fldChar w:fldCharType="end"/>
        </w:r>
      </w:ins>
      <w:ins w:id="365" w:author="James E Cabral" w:date="2020-09-02T14:04:00Z">
        <w:r>
          <w:rPr>
            <w:rFonts w:ascii="&amp;quot" w:eastAsia="Times New Roman" w:hAnsi="&amp;quot" w:cs="Times New Roman"/>
            <w:b/>
            <w:bCs/>
            <w:color w:val="000000"/>
            <w:sz w:val="24"/>
            <w:szCs w:val="24"/>
            <w:u w:val="single"/>
            <w:shd w:val="clear" w:color="auto" w:fill="FFFFFF"/>
          </w:rPr>
          <w:t>)</w:t>
        </w:r>
      </w:ins>
      <w:ins w:id="366" w:author="James E Cabral" w:date="2020-09-02T13:52:00Z">
        <w:r w:rsidR="002849B5" w:rsidRPr="00AB387C">
          <w:rPr>
            <w:rFonts w:ascii="&amp;quot" w:eastAsia="Times New Roman" w:hAnsi="&amp;quot" w:cs="Times New Roman"/>
            <w:color w:val="000000"/>
            <w:sz w:val="24"/>
            <w:szCs w:val="24"/>
          </w:rPr>
          <w:t>, or other security and/or efficiency techniques to an NIEM instance</w:t>
        </w:r>
      </w:ins>
      <w:ins w:id="367" w:author="James E Cabral" w:date="2020-09-02T14:04:00Z">
        <w:r>
          <w:rPr>
            <w:rFonts w:ascii="&amp;quot" w:eastAsia="Times New Roman" w:hAnsi="&amp;quot" w:cs="Times New Roman"/>
            <w:color w:val="000000"/>
            <w:sz w:val="24"/>
            <w:szCs w:val="24"/>
          </w:rPr>
          <w:t xml:space="preserve"> </w:t>
        </w:r>
      </w:ins>
      <w:ins w:id="368" w:author="James E Cabral" w:date="2020-09-02T13:52:00Z">
        <w:r w:rsidR="002849B5" w:rsidRPr="00AB387C">
          <w:rPr>
            <w:rFonts w:ascii="&amp;quot" w:eastAsia="Times New Roman" w:hAnsi="&amp;quot" w:cs="Times New Roman"/>
            <w:color w:val="000000"/>
            <w:sz w:val="24"/>
            <w:szCs w:val="24"/>
          </w:rPr>
          <w:t>document as required; and it will still represent a NIEM information exchange. NIEM is a payload layer</w:t>
        </w:r>
      </w:ins>
      <w:ins w:id="369" w:author="James E Cabral" w:date="2020-09-02T14:06:00Z">
        <w:r>
          <w:rPr>
            <w:rFonts w:ascii="&amp;quot" w:eastAsia="Times New Roman" w:hAnsi="&amp;quot" w:cs="Times New Roman"/>
            <w:color w:val="000000"/>
            <w:sz w:val="24"/>
            <w:szCs w:val="24"/>
          </w:rPr>
          <w:t xml:space="preserve"> </w:t>
        </w:r>
      </w:ins>
      <w:ins w:id="370" w:author="James E Cabral" w:date="2020-09-02T13:52:00Z">
        <w:r w:rsidR="002849B5" w:rsidRPr="00AB387C">
          <w:rPr>
            <w:rFonts w:ascii="&amp;quot" w:eastAsia="Times New Roman" w:hAnsi="&amp;quot" w:cs="Times New Roman"/>
            <w:color w:val="000000"/>
            <w:sz w:val="24"/>
            <w:szCs w:val="24"/>
          </w:rPr>
          <w:t>and</w:t>
        </w:r>
      </w:ins>
      <w:ins w:id="371" w:author="James E Cabral" w:date="2020-09-02T14:06:00Z">
        <w:r>
          <w:rPr>
            <w:rFonts w:ascii="&amp;quot" w:eastAsia="Times New Roman" w:hAnsi="&amp;quot" w:cs="Times New Roman"/>
            <w:color w:val="000000"/>
            <w:sz w:val="24"/>
            <w:szCs w:val="24"/>
          </w:rPr>
          <w:t>,</w:t>
        </w:r>
      </w:ins>
      <w:ins w:id="372" w:author="James E Cabral" w:date="2020-09-02T13:52:00Z">
        <w:r w:rsidR="002849B5" w:rsidRPr="00AB387C">
          <w:rPr>
            <w:rFonts w:ascii="&amp;quot" w:eastAsia="Times New Roman" w:hAnsi="&amp;quot" w:cs="Times New Roman"/>
            <w:color w:val="000000"/>
            <w:sz w:val="24"/>
            <w:szCs w:val="24"/>
          </w:rPr>
          <w:t xml:space="preserve"> as such, a NIEM-conformant instance document may be contained within a standard envelope (such as SOAP, LEXS, etc.). </w:t>
        </w:r>
      </w:ins>
    </w:p>
    <w:p w14:paraId="42A546FB" w14:textId="77777777" w:rsidR="006B7D5C" w:rsidRPr="006B7D5C" w:rsidRDefault="006B7D5C">
      <w:pPr>
        <w:spacing w:after="0" w:line="240" w:lineRule="auto"/>
        <w:rPr>
          <w:ins w:id="373" w:author="James E Cabral" w:date="2020-09-02T13:50:00Z"/>
          <w:rFonts w:ascii="&amp;quot" w:eastAsia="Times New Roman" w:hAnsi="&amp;quot" w:cs="Times New Roman"/>
          <w:color w:val="000000"/>
          <w:sz w:val="24"/>
          <w:szCs w:val="24"/>
          <w:rPrChange w:id="374" w:author="James E Cabral" w:date="2020-09-02T14:15:00Z">
            <w:rPr>
              <w:ins w:id="375" w:author="James E Cabral" w:date="2020-09-02T13:50:00Z"/>
              <w:rFonts w:ascii="&amp;quot" w:eastAsia="Times New Roman" w:hAnsi="&amp;quot" w:cs="Times New Roman"/>
              <w:b/>
              <w:bCs/>
              <w:color w:val="000000"/>
              <w:sz w:val="30"/>
              <w:szCs w:val="30"/>
            </w:rPr>
          </w:rPrChange>
        </w:rPr>
        <w:pPrChange w:id="376" w:author="James E Cabral" w:date="2020-09-02T14:15:00Z">
          <w:pPr>
            <w:keepNext/>
            <w:spacing w:line="240" w:lineRule="auto"/>
          </w:pPr>
        </w:pPrChange>
      </w:pPr>
    </w:p>
    <w:p w14:paraId="1E1DAC77" w14:textId="2E30ACA2" w:rsidR="00AB387C" w:rsidRDefault="00492878" w:rsidP="00AB387C">
      <w:pPr>
        <w:keepNext/>
        <w:spacing w:line="240" w:lineRule="auto"/>
        <w:rPr>
          <w:ins w:id="377" w:author="James E Cabral" w:date="2020-09-02T14:47:00Z"/>
          <w:rFonts w:ascii="&amp;quot" w:eastAsia="Times New Roman" w:hAnsi="&amp;quot" w:cs="Times New Roman"/>
          <w:b/>
          <w:bCs/>
          <w:color w:val="000000"/>
          <w:sz w:val="24"/>
          <w:szCs w:val="24"/>
        </w:rPr>
      </w:pPr>
      <w:ins w:id="378" w:author="James E Cabral" w:date="2020-09-02T15:06:00Z">
        <w:r>
          <w:rPr>
            <w:rFonts w:ascii="&amp;quot" w:eastAsia="Times New Roman" w:hAnsi="&amp;quot" w:cs="Times New Roman"/>
            <w:b/>
            <w:bCs/>
            <w:color w:val="000000"/>
            <w:sz w:val="24"/>
            <w:szCs w:val="24"/>
          </w:rPr>
          <w:t>3.2</w:t>
        </w:r>
      </w:ins>
      <w:ins w:id="379" w:author="James E Cabral" w:date="2020-09-02T14:15:00Z">
        <w:r w:rsidR="006B7D5C">
          <w:rPr>
            <w:rFonts w:ascii="&amp;quot" w:eastAsia="Times New Roman" w:hAnsi="&amp;quot" w:cs="Times New Roman"/>
            <w:b/>
            <w:bCs/>
            <w:color w:val="000000"/>
            <w:sz w:val="24"/>
            <w:szCs w:val="24"/>
          </w:rPr>
          <w:t xml:space="preserve"> </w:t>
        </w:r>
      </w:ins>
      <w:ins w:id="380" w:author="James E Cabral" w:date="2020-09-02T14:55:00Z">
        <w:r w:rsidR="00624440">
          <w:rPr>
            <w:rFonts w:ascii="&amp;quot" w:eastAsia="Times New Roman" w:hAnsi="&amp;quot" w:cs="Times New Roman"/>
            <w:b/>
            <w:bCs/>
            <w:color w:val="000000"/>
            <w:sz w:val="24"/>
            <w:szCs w:val="24"/>
          </w:rPr>
          <w:t xml:space="preserve">NIEM-aware </w:t>
        </w:r>
      </w:ins>
      <w:del w:id="381" w:author="James E Cabral" w:date="2020-09-02T14:47:00Z">
        <w:r w:rsidR="00AB387C" w:rsidRPr="006B7D5C" w:rsidDel="006B3839">
          <w:rPr>
            <w:rFonts w:ascii="&amp;quot" w:eastAsia="Times New Roman" w:hAnsi="&amp;quot" w:cs="Times New Roman"/>
            <w:b/>
            <w:bCs/>
            <w:color w:val="000000"/>
            <w:sz w:val="24"/>
            <w:szCs w:val="24"/>
            <w:rPrChange w:id="382" w:author="James E Cabral" w:date="2020-09-02T14:15:00Z">
              <w:rPr>
                <w:rFonts w:ascii="&amp;quot" w:eastAsia="Times New Roman" w:hAnsi="&amp;quot" w:cs="Times New Roman"/>
                <w:b/>
                <w:bCs/>
                <w:color w:val="000000"/>
                <w:sz w:val="30"/>
                <w:szCs w:val="30"/>
              </w:rPr>
            </w:rPrChange>
          </w:rPr>
          <w:delText xml:space="preserve">NIEM does </w:delText>
        </w:r>
      </w:del>
      <w:del w:id="383" w:author="James E Cabral" w:date="2020-09-02T14:24:00Z">
        <w:r w:rsidR="00AB387C" w:rsidRPr="006B7D5C" w:rsidDel="0080797B">
          <w:rPr>
            <w:rFonts w:ascii="&amp;quot" w:eastAsia="Times New Roman" w:hAnsi="&amp;quot" w:cs="Times New Roman"/>
            <w:b/>
            <w:bCs/>
            <w:color w:val="000000"/>
            <w:sz w:val="24"/>
            <w:szCs w:val="24"/>
            <w:rPrChange w:id="384" w:author="James E Cabral" w:date="2020-09-02T14:15:00Z">
              <w:rPr>
                <w:rFonts w:ascii="&amp;quot" w:eastAsia="Times New Roman" w:hAnsi="&amp;quot" w:cs="Times New Roman"/>
                <w:b/>
                <w:bCs/>
                <w:color w:val="000000"/>
                <w:sz w:val="30"/>
                <w:szCs w:val="30"/>
              </w:rPr>
            </w:rPrChange>
          </w:rPr>
          <w:delText>not</w:delText>
        </w:r>
      </w:del>
      <w:del w:id="385" w:author="James E Cabral" w:date="2020-09-02T14:47:00Z">
        <w:r w:rsidR="00AB387C" w:rsidRPr="006B7D5C" w:rsidDel="006B3839">
          <w:rPr>
            <w:rFonts w:ascii="&amp;quot" w:eastAsia="Times New Roman" w:hAnsi="&amp;quot" w:cs="Times New Roman"/>
            <w:b/>
            <w:bCs/>
            <w:color w:val="000000"/>
            <w:sz w:val="24"/>
            <w:szCs w:val="24"/>
            <w:rPrChange w:id="386" w:author="James E Cabral" w:date="2020-09-02T14:15:00Z">
              <w:rPr>
                <w:rFonts w:ascii="&amp;quot" w:eastAsia="Times New Roman" w:hAnsi="&amp;quot" w:cs="Times New Roman"/>
                <w:b/>
                <w:bCs/>
                <w:color w:val="000000"/>
                <w:sz w:val="30"/>
                <w:szCs w:val="30"/>
              </w:rPr>
            </w:rPrChange>
          </w:rPr>
          <w:delText xml:space="preserve"> define </w:delText>
        </w:r>
        <w:r w:rsidR="00AB387C" w:rsidRPr="006B7D5C" w:rsidDel="006B3839">
          <w:rPr>
            <w:rFonts w:ascii="&amp;quot" w:eastAsia="Times New Roman" w:hAnsi="&amp;quot" w:cs="Times New Roman"/>
            <w:b/>
            <w:bCs/>
            <w:color w:val="000000"/>
            <w:sz w:val="24"/>
            <w:szCs w:val="24"/>
            <w:rPrChange w:id="387" w:author="James E Cabral" w:date="2020-09-02T14:15:00Z">
              <w:rPr>
                <w:rFonts w:ascii="&amp;quot" w:eastAsia="Times New Roman" w:hAnsi="&amp;quot" w:cs="Times New Roman"/>
                <w:b/>
                <w:bCs/>
                <w:i/>
                <w:iCs/>
                <w:color w:val="000000"/>
                <w:sz w:val="30"/>
                <w:szCs w:val="30"/>
              </w:rPr>
            </w:rPrChange>
          </w:rPr>
          <w:delText>compliance</w:delText>
        </w:r>
      </w:del>
      <w:ins w:id="388" w:author="James E Cabral" w:date="2020-09-02T14:48:00Z">
        <w:r w:rsidR="006B3839">
          <w:rPr>
            <w:rFonts w:ascii="&amp;quot" w:eastAsia="Times New Roman" w:hAnsi="&amp;quot" w:cs="Times New Roman"/>
            <w:b/>
            <w:bCs/>
            <w:color w:val="000000"/>
            <w:sz w:val="24"/>
            <w:szCs w:val="24"/>
          </w:rPr>
          <w:t>Tool</w:t>
        </w:r>
      </w:ins>
      <w:ins w:id="389" w:author="James E Cabral" w:date="2020-09-02T15:04:00Z">
        <w:r>
          <w:rPr>
            <w:rFonts w:ascii="&amp;quot" w:eastAsia="Times New Roman" w:hAnsi="&amp;quot" w:cs="Times New Roman"/>
            <w:b/>
            <w:bCs/>
            <w:color w:val="000000"/>
            <w:sz w:val="24"/>
            <w:szCs w:val="24"/>
          </w:rPr>
          <w:t>s</w:t>
        </w:r>
      </w:ins>
      <w:ins w:id="390" w:author="James E Cabral" w:date="2020-09-02T15:05:00Z">
        <w:r>
          <w:rPr>
            <w:rFonts w:ascii="&amp;quot" w:eastAsia="Times New Roman" w:hAnsi="&amp;quot" w:cs="Times New Roman"/>
            <w:b/>
            <w:bCs/>
            <w:color w:val="000000"/>
            <w:sz w:val="24"/>
            <w:szCs w:val="24"/>
          </w:rPr>
          <w:t xml:space="preserve"> and Systems</w:t>
        </w:r>
      </w:ins>
    </w:p>
    <w:p w14:paraId="43091172" w14:textId="0CA369BF" w:rsidR="00624440" w:rsidRDefault="006B3839" w:rsidP="006B3839">
      <w:pPr>
        <w:spacing w:before="240" w:after="240" w:line="240" w:lineRule="auto"/>
        <w:rPr>
          <w:ins w:id="391" w:author="James E Cabral" w:date="2020-09-02T14:52:00Z"/>
          <w:rFonts w:ascii="&amp;quot" w:eastAsia="Times New Roman" w:hAnsi="&amp;quot" w:cs="Times New Roman"/>
          <w:color w:val="000000"/>
          <w:sz w:val="24"/>
          <w:szCs w:val="24"/>
        </w:rPr>
      </w:pPr>
      <w:ins w:id="392" w:author="James E Cabral" w:date="2020-09-02T14:47:00Z">
        <w:r w:rsidRPr="00AB387C">
          <w:rPr>
            <w:rFonts w:ascii="&amp;quot" w:eastAsia="Times New Roman" w:hAnsi="&amp;quot" w:cs="Times New Roman"/>
            <w:color w:val="000000"/>
            <w:sz w:val="24"/>
            <w:szCs w:val="24"/>
          </w:rPr>
          <w:t xml:space="preserve">A </w:t>
        </w:r>
      </w:ins>
      <w:ins w:id="393" w:author="James E Cabral" w:date="2020-09-02T15:04:00Z">
        <w:r w:rsidR="00492878">
          <w:rPr>
            <w:rFonts w:ascii="&amp;quot" w:eastAsia="Times New Roman" w:hAnsi="&amp;quot" w:cs="Times New Roman"/>
            <w:color w:val="000000"/>
            <w:sz w:val="24"/>
            <w:szCs w:val="24"/>
          </w:rPr>
          <w:t xml:space="preserve">tool </w:t>
        </w:r>
      </w:ins>
      <w:ins w:id="394" w:author="James E Cabral" w:date="2020-09-02T15:05:00Z">
        <w:r w:rsidR="00492878">
          <w:rPr>
            <w:rFonts w:ascii="&amp;quot" w:eastAsia="Times New Roman" w:hAnsi="&amp;quot" w:cs="Times New Roman"/>
            <w:color w:val="000000"/>
            <w:sz w:val="24"/>
            <w:szCs w:val="24"/>
          </w:rPr>
          <w:t>or system, such as a database,</w:t>
        </w:r>
      </w:ins>
      <w:ins w:id="395" w:author="James E Cabral" w:date="2020-09-02T14:48:00Z">
        <w:r>
          <w:rPr>
            <w:rFonts w:ascii="&amp;quot" w:eastAsia="Times New Roman" w:hAnsi="&amp;quot" w:cs="Times New Roman"/>
            <w:color w:val="000000"/>
            <w:sz w:val="24"/>
            <w:szCs w:val="24"/>
          </w:rPr>
          <w:t xml:space="preserve"> </w:t>
        </w:r>
      </w:ins>
      <w:ins w:id="396" w:author="James E Cabral" w:date="2020-09-02T14:47:00Z">
        <w:r w:rsidRPr="00AB387C">
          <w:rPr>
            <w:rFonts w:ascii="&amp;quot" w:eastAsia="Times New Roman" w:hAnsi="&amp;quot" w:cs="Times New Roman"/>
            <w:color w:val="000000"/>
            <w:sz w:val="24"/>
            <w:szCs w:val="24"/>
          </w:rPr>
          <w:t>may have capabilities designed to</w:t>
        </w:r>
      </w:ins>
      <w:ins w:id="397" w:author="James E Cabral" w:date="2020-09-02T14:59:00Z">
        <w:r w:rsidR="00624440">
          <w:rPr>
            <w:rFonts w:ascii="&amp;quot" w:eastAsia="Times New Roman" w:hAnsi="&amp;quot" w:cs="Times New Roman"/>
            <w:color w:val="000000"/>
            <w:sz w:val="24"/>
            <w:szCs w:val="24"/>
          </w:rPr>
          <w:t xml:space="preserve"> support:</w:t>
        </w:r>
      </w:ins>
    </w:p>
    <w:p w14:paraId="6E990EF0" w14:textId="72C712B0" w:rsidR="00624440" w:rsidRDefault="00624440" w:rsidP="00624440">
      <w:pPr>
        <w:pStyle w:val="ListParagraph"/>
        <w:numPr>
          <w:ilvl w:val="0"/>
          <w:numId w:val="9"/>
        </w:numPr>
        <w:spacing w:before="240" w:after="240" w:line="240" w:lineRule="auto"/>
        <w:rPr>
          <w:ins w:id="398" w:author="James E Cabral" w:date="2020-09-02T15:00:00Z"/>
          <w:rFonts w:ascii="&amp;quot" w:eastAsia="Times New Roman" w:hAnsi="&amp;quot" w:cs="Times New Roman"/>
          <w:color w:val="000000"/>
          <w:sz w:val="24"/>
          <w:szCs w:val="24"/>
        </w:rPr>
      </w:pPr>
      <w:ins w:id="399" w:author="James E Cabral" w:date="2020-09-02T15:00:00Z">
        <w:r>
          <w:rPr>
            <w:rFonts w:ascii="&amp;quot" w:eastAsia="Times New Roman" w:hAnsi="&amp;quot" w:cs="Times New Roman"/>
            <w:color w:val="000000"/>
            <w:sz w:val="24"/>
            <w:szCs w:val="24"/>
          </w:rPr>
          <w:t>Creation of conform</w:t>
        </w:r>
      </w:ins>
      <w:ins w:id="400" w:author="James E Cabral" w:date="2020-09-02T15:01:00Z">
        <w:r>
          <w:rPr>
            <w:rFonts w:ascii="&amp;quot" w:eastAsia="Times New Roman" w:hAnsi="&amp;quot" w:cs="Times New Roman"/>
            <w:color w:val="000000"/>
            <w:sz w:val="24"/>
            <w:szCs w:val="24"/>
          </w:rPr>
          <w:t>ant</w:t>
        </w:r>
      </w:ins>
      <w:ins w:id="401" w:author="James E Cabral" w:date="2020-09-02T15:00:00Z">
        <w:r>
          <w:rPr>
            <w:rFonts w:ascii="&amp;quot" w:eastAsia="Times New Roman" w:hAnsi="&amp;quot" w:cs="Times New Roman"/>
            <w:color w:val="000000"/>
            <w:sz w:val="24"/>
            <w:szCs w:val="24"/>
          </w:rPr>
          <w:t xml:space="preserve"> schema document</w:t>
        </w:r>
      </w:ins>
      <w:ins w:id="402" w:author="James E Cabral" w:date="2020-09-02T15:01:00Z">
        <w:r>
          <w:rPr>
            <w:rFonts w:ascii="&amp;quot" w:eastAsia="Times New Roman" w:hAnsi="&amp;quot" w:cs="Times New Roman"/>
            <w:color w:val="000000"/>
            <w:sz w:val="24"/>
            <w:szCs w:val="24"/>
          </w:rPr>
          <w:t xml:space="preserve"> sets </w:t>
        </w:r>
      </w:ins>
      <w:ins w:id="403" w:author="James E Cabral" w:date="2020-09-02T15:00:00Z">
        <w:r>
          <w:rPr>
            <w:rFonts w:ascii="&amp;quot" w:eastAsia="Times New Roman" w:hAnsi="&amp;quot" w:cs="Times New Roman"/>
            <w:color w:val="000000"/>
            <w:sz w:val="24"/>
            <w:szCs w:val="24"/>
          </w:rPr>
          <w:t xml:space="preserve">that </w:t>
        </w:r>
      </w:ins>
      <w:ins w:id="404" w:author="James E Cabral" w:date="2020-09-02T15:01:00Z">
        <w:r>
          <w:rPr>
            <w:rFonts w:ascii="&amp;quot" w:eastAsia="Times New Roman" w:hAnsi="&amp;quot" w:cs="Times New Roman"/>
            <w:color w:val="000000"/>
            <w:sz w:val="24"/>
            <w:szCs w:val="24"/>
          </w:rPr>
          <w:t>may include extensions to the NIEM</w:t>
        </w:r>
      </w:ins>
      <w:ins w:id="405" w:author="James E Cabral" w:date="2020-09-02T15:00:00Z">
        <w:r>
          <w:rPr>
            <w:rFonts w:ascii="&amp;quot" w:eastAsia="Times New Roman" w:hAnsi="&amp;quot" w:cs="Times New Roman"/>
            <w:color w:val="000000"/>
            <w:sz w:val="24"/>
            <w:szCs w:val="24"/>
          </w:rPr>
          <w:t>,</w:t>
        </w:r>
      </w:ins>
    </w:p>
    <w:p w14:paraId="1AE13771" w14:textId="54762C5E" w:rsidR="00624440" w:rsidRDefault="00624440" w:rsidP="00624440">
      <w:pPr>
        <w:pStyle w:val="ListParagraph"/>
        <w:numPr>
          <w:ilvl w:val="0"/>
          <w:numId w:val="9"/>
        </w:numPr>
        <w:spacing w:before="240" w:after="240" w:line="240" w:lineRule="auto"/>
        <w:rPr>
          <w:ins w:id="406" w:author="James E Cabral" w:date="2020-09-02T14:57:00Z"/>
          <w:rFonts w:ascii="&amp;quot" w:eastAsia="Times New Roman" w:hAnsi="&amp;quot" w:cs="Times New Roman"/>
          <w:color w:val="000000"/>
          <w:sz w:val="24"/>
          <w:szCs w:val="24"/>
        </w:rPr>
      </w:pPr>
      <w:ins w:id="407" w:author="James E Cabral" w:date="2020-09-02T14:59:00Z">
        <w:r>
          <w:rPr>
            <w:rFonts w:ascii="&amp;quot" w:eastAsia="Times New Roman" w:hAnsi="&amp;quot" w:cs="Times New Roman"/>
            <w:color w:val="000000"/>
            <w:sz w:val="24"/>
            <w:szCs w:val="24"/>
          </w:rPr>
          <w:t>D</w:t>
        </w:r>
      </w:ins>
      <w:ins w:id="408" w:author="James E Cabral" w:date="2020-09-02T14:47:00Z">
        <w:r w:rsidR="006B3839" w:rsidRPr="00624440">
          <w:rPr>
            <w:rFonts w:ascii="&amp;quot" w:eastAsia="Times New Roman" w:hAnsi="&amp;quot" w:cs="Times New Roman"/>
            <w:color w:val="000000"/>
            <w:sz w:val="24"/>
            <w:szCs w:val="24"/>
            <w:rPrChange w:id="409" w:author="James E Cabral" w:date="2020-09-02T14:52:00Z">
              <w:rPr/>
            </w:rPrChange>
          </w:rPr>
          <w:t>evelopment of</w:t>
        </w:r>
      </w:ins>
      <w:ins w:id="410" w:author="James E Cabral" w:date="2020-09-02T15:02:00Z">
        <w:r w:rsidR="00492878">
          <w:rPr>
            <w:rFonts w:ascii="&amp;quot" w:eastAsia="Times New Roman" w:hAnsi="&amp;quot" w:cs="Times New Roman"/>
            <w:color w:val="000000"/>
            <w:sz w:val="24"/>
            <w:szCs w:val="24"/>
          </w:rPr>
          <w:t xml:space="preserve"> </w:t>
        </w:r>
      </w:ins>
      <w:ins w:id="411" w:author="James E Cabral" w:date="2020-09-02T14:47:00Z">
        <w:r w:rsidR="006B3839" w:rsidRPr="00624440">
          <w:rPr>
            <w:rFonts w:ascii="&amp;quot" w:eastAsia="Times New Roman" w:hAnsi="&amp;quot" w:cs="Times New Roman"/>
            <w:color w:val="000000"/>
            <w:sz w:val="24"/>
            <w:szCs w:val="24"/>
            <w:rPrChange w:id="412" w:author="James E Cabral" w:date="2020-09-02T14:52:00Z">
              <w:rPr/>
            </w:rPrChange>
          </w:rPr>
          <w:t xml:space="preserve">conformant </w:t>
        </w:r>
      </w:ins>
      <w:ins w:id="413" w:author="James E Cabral" w:date="2020-09-02T14:51:00Z">
        <w:r w:rsidRPr="00624440">
          <w:rPr>
            <w:rFonts w:ascii="&amp;quot" w:eastAsia="Times New Roman" w:hAnsi="&amp;quot" w:cs="Times New Roman"/>
            <w:color w:val="000000"/>
            <w:sz w:val="24"/>
            <w:szCs w:val="24"/>
            <w:rPrChange w:id="414" w:author="James E Cabral" w:date="2020-09-02T14:52:00Z">
              <w:rPr/>
            </w:rPrChange>
          </w:rPr>
          <w:t>m</w:t>
        </w:r>
      </w:ins>
      <w:ins w:id="415" w:author="James E Cabral" w:date="2020-09-02T14:47:00Z">
        <w:r w:rsidR="006B3839" w:rsidRPr="00624440">
          <w:rPr>
            <w:rFonts w:ascii="&amp;quot" w:eastAsia="Times New Roman" w:hAnsi="&amp;quot" w:cs="Times New Roman"/>
            <w:color w:val="000000"/>
            <w:sz w:val="24"/>
            <w:szCs w:val="24"/>
            <w:rPrChange w:id="416" w:author="James E Cabral" w:date="2020-09-02T14:52:00Z">
              <w:rPr/>
            </w:rPrChange>
          </w:rPr>
          <w:t xml:space="preserve">essage </w:t>
        </w:r>
      </w:ins>
      <w:ins w:id="417" w:author="James E Cabral" w:date="2020-09-02T14:52:00Z">
        <w:r w:rsidRPr="00624440">
          <w:rPr>
            <w:rFonts w:ascii="&amp;quot" w:eastAsia="Times New Roman" w:hAnsi="&amp;quot" w:cs="Times New Roman"/>
            <w:color w:val="000000"/>
            <w:sz w:val="24"/>
            <w:szCs w:val="24"/>
            <w:rPrChange w:id="418" w:author="James E Cabral" w:date="2020-09-02T14:52:00Z">
              <w:rPr/>
            </w:rPrChange>
          </w:rPr>
          <w:t>s</w:t>
        </w:r>
      </w:ins>
      <w:ins w:id="419" w:author="James E Cabral" w:date="2020-09-02T14:47:00Z">
        <w:r w:rsidR="006B3839" w:rsidRPr="00624440">
          <w:rPr>
            <w:rFonts w:ascii="&amp;quot" w:eastAsia="Times New Roman" w:hAnsi="&amp;quot" w:cs="Times New Roman"/>
            <w:color w:val="000000"/>
            <w:sz w:val="24"/>
            <w:szCs w:val="24"/>
            <w:rPrChange w:id="420" w:author="James E Cabral" w:date="2020-09-02T14:52:00Z">
              <w:rPr/>
            </w:rPrChange>
          </w:rPr>
          <w:t>pecifications</w:t>
        </w:r>
      </w:ins>
      <w:ins w:id="421" w:author="James E Cabral" w:date="2020-09-02T14:53:00Z">
        <w:r>
          <w:rPr>
            <w:rFonts w:ascii="&amp;quot" w:eastAsia="Times New Roman" w:hAnsi="&amp;quot" w:cs="Times New Roman"/>
            <w:color w:val="000000"/>
            <w:sz w:val="24"/>
            <w:szCs w:val="24"/>
          </w:rPr>
          <w:t>,</w:t>
        </w:r>
      </w:ins>
    </w:p>
    <w:p w14:paraId="218683CF" w14:textId="5E6445B3" w:rsidR="00624440" w:rsidRDefault="00492878" w:rsidP="00624440">
      <w:pPr>
        <w:pStyle w:val="ListParagraph"/>
        <w:numPr>
          <w:ilvl w:val="0"/>
          <w:numId w:val="9"/>
        </w:numPr>
        <w:spacing w:before="240" w:after="240" w:line="240" w:lineRule="auto"/>
        <w:rPr>
          <w:ins w:id="422" w:author="James E Cabral" w:date="2020-09-02T14:53:00Z"/>
          <w:rFonts w:ascii="&amp;quot" w:eastAsia="Times New Roman" w:hAnsi="&amp;quot" w:cs="Times New Roman"/>
          <w:color w:val="000000"/>
          <w:sz w:val="24"/>
          <w:szCs w:val="24"/>
        </w:rPr>
      </w:pPr>
      <w:ins w:id="423" w:author="James E Cabral" w:date="2020-09-02T15:08:00Z">
        <w:r>
          <w:rPr>
            <w:rFonts w:ascii="&amp;quot" w:eastAsia="Times New Roman" w:hAnsi="&amp;quot" w:cs="Times New Roman"/>
            <w:color w:val="000000"/>
            <w:sz w:val="24"/>
            <w:szCs w:val="24"/>
          </w:rPr>
          <w:t>I</w:t>
        </w:r>
      </w:ins>
      <w:ins w:id="424" w:author="James E Cabral" w:date="2020-09-02T14:47:00Z">
        <w:r w:rsidR="006B3839" w:rsidRPr="00624440">
          <w:rPr>
            <w:rFonts w:ascii="&amp;quot" w:eastAsia="Times New Roman" w:hAnsi="&amp;quot" w:cs="Times New Roman"/>
            <w:color w:val="000000"/>
            <w:sz w:val="24"/>
            <w:szCs w:val="24"/>
            <w:rPrChange w:id="425" w:author="James E Cabral" w:date="2020-09-02T14:52:00Z">
              <w:rPr/>
            </w:rPrChange>
          </w:rPr>
          <w:t xml:space="preserve">mplementation of conformant </w:t>
        </w:r>
      </w:ins>
      <w:ins w:id="426" w:author="James E Cabral" w:date="2020-09-02T14:52:00Z">
        <w:r w:rsidR="00624440" w:rsidRPr="00624440">
          <w:rPr>
            <w:rFonts w:ascii="&amp;quot" w:eastAsia="Times New Roman" w:hAnsi="&amp;quot" w:cs="Times New Roman"/>
            <w:color w:val="000000"/>
            <w:sz w:val="24"/>
            <w:szCs w:val="24"/>
            <w:rPrChange w:id="427" w:author="James E Cabral" w:date="2020-09-02T14:52:00Z">
              <w:rPr/>
            </w:rPrChange>
          </w:rPr>
          <w:t>m</w:t>
        </w:r>
      </w:ins>
      <w:ins w:id="428" w:author="James E Cabral" w:date="2020-09-02T14:47:00Z">
        <w:r w:rsidR="006B3839" w:rsidRPr="00624440">
          <w:rPr>
            <w:rFonts w:ascii="&amp;quot" w:eastAsia="Times New Roman" w:hAnsi="&amp;quot" w:cs="Times New Roman"/>
            <w:color w:val="000000"/>
            <w:sz w:val="24"/>
            <w:szCs w:val="24"/>
            <w:rPrChange w:id="429" w:author="James E Cabral" w:date="2020-09-02T14:52:00Z">
              <w:rPr/>
            </w:rPrChange>
          </w:rPr>
          <w:t xml:space="preserve">essage </w:t>
        </w:r>
      </w:ins>
      <w:ins w:id="430" w:author="James E Cabral" w:date="2020-09-02T14:52:00Z">
        <w:r w:rsidR="00624440" w:rsidRPr="00624440">
          <w:rPr>
            <w:rFonts w:ascii="&amp;quot" w:eastAsia="Times New Roman" w:hAnsi="&amp;quot" w:cs="Times New Roman"/>
            <w:color w:val="000000"/>
            <w:sz w:val="24"/>
            <w:szCs w:val="24"/>
            <w:rPrChange w:id="431" w:author="James E Cabral" w:date="2020-09-02T14:52:00Z">
              <w:rPr/>
            </w:rPrChange>
          </w:rPr>
          <w:t>s</w:t>
        </w:r>
      </w:ins>
      <w:ins w:id="432" w:author="James E Cabral" w:date="2020-09-02T14:47:00Z">
        <w:r w:rsidR="006B3839" w:rsidRPr="00624440">
          <w:rPr>
            <w:rFonts w:ascii="&amp;quot" w:eastAsia="Times New Roman" w:hAnsi="&amp;quot" w:cs="Times New Roman"/>
            <w:color w:val="000000"/>
            <w:sz w:val="24"/>
            <w:szCs w:val="24"/>
            <w:rPrChange w:id="433" w:author="James E Cabral" w:date="2020-09-02T14:52:00Z">
              <w:rPr/>
            </w:rPrChange>
          </w:rPr>
          <w:t xml:space="preserve">pecifications, </w:t>
        </w:r>
      </w:ins>
      <w:ins w:id="434" w:author="James E Cabral" w:date="2020-09-02T14:54:00Z">
        <w:r w:rsidR="00624440">
          <w:rPr>
            <w:rFonts w:ascii="&amp;quot" w:eastAsia="Times New Roman" w:hAnsi="&amp;quot" w:cs="Times New Roman"/>
            <w:color w:val="000000"/>
            <w:sz w:val="24"/>
            <w:szCs w:val="24"/>
          </w:rPr>
          <w:t>including the sending and receiving of conforman</w:t>
        </w:r>
      </w:ins>
      <w:ins w:id="435" w:author="James E Cabral" w:date="2020-09-08T10:28:00Z">
        <w:r w:rsidR="00117C65">
          <w:rPr>
            <w:rFonts w:ascii="&amp;quot" w:eastAsia="Times New Roman" w:hAnsi="&amp;quot" w:cs="Times New Roman"/>
            <w:color w:val="000000"/>
            <w:sz w:val="24"/>
            <w:szCs w:val="24"/>
          </w:rPr>
          <w:t>t</w:t>
        </w:r>
      </w:ins>
      <w:ins w:id="436" w:author="James E Cabral" w:date="2020-09-02T15:02:00Z">
        <w:r>
          <w:rPr>
            <w:rFonts w:ascii="&amp;quot" w:eastAsia="Times New Roman" w:hAnsi="&amp;quot" w:cs="Times New Roman"/>
            <w:color w:val="000000"/>
            <w:sz w:val="24"/>
            <w:szCs w:val="24"/>
          </w:rPr>
          <w:t xml:space="preserve"> </w:t>
        </w:r>
      </w:ins>
      <w:ins w:id="437" w:author="James E Cabral" w:date="2020-09-02T14:54:00Z">
        <w:r w:rsidR="00624440">
          <w:rPr>
            <w:rFonts w:ascii="&amp;quot" w:eastAsia="Times New Roman" w:hAnsi="&amp;quot" w:cs="Times New Roman"/>
            <w:color w:val="000000"/>
            <w:sz w:val="24"/>
            <w:szCs w:val="24"/>
          </w:rPr>
          <w:t>instance</w:t>
        </w:r>
      </w:ins>
      <w:ins w:id="438" w:author="James E Cabral" w:date="2020-09-02T15:02:00Z">
        <w:r>
          <w:rPr>
            <w:rFonts w:ascii="&amp;quot" w:eastAsia="Times New Roman" w:hAnsi="&amp;quot" w:cs="Times New Roman"/>
            <w:color w:val="000000"/>
            <w:sz w:val="24"/>
            <w:szCs w:val="24"/>
          </w:rPr>
          <w:t xml:space="preserve"> documents</w:t>
        </w:r>
      </w:ins>
      <w:ins w:id="439" w:author="James E Cabral" w:date="2020-09-02T14:54:00Z">
        <w:r w:rsidR="00624440">
          <w:rPr>
            <w:rFonts w:ascii="&amp;quot" w:eastAsia="Times New Roman" w:hAnsi="&amp;quot" w:cs="Times New Roman"/>
            <w:color w:val="000000"/>
            <w:sz w:val="24"/>
            <w:szCs w:val="24"/>
          </w:rPr>
          <w:t xml:space="preserve">, </w:t>
        </w:r>
      </w:ins>
      <w:ins w:id="440" w:author="James E Cabral" w:date="2020-09-02T14:47:00Z">
        <w:r w:rsidR="006B3839" w:rsidRPr="00624440">
          <w:rPr>
            <w:rFonts w:ascii="&amp;quot" w:eastAsia="Times New Roman" w:hAnsi="&amp;quot" w:cs="Times New Roman"/>
            <w:color w:val="000000"/>
            <w:sz w:val="24"/>
            <w:szCs w:val="24"/>
            <w:rPrChange w:id="441" w:author="James E Cabral" w:date="2020-09-02T14:52:00Z">
              <w:rPr/>
            </w:rPrChange>
          </w:rPr>
          <w:t>or</w:t>
        </w:r>
      </w:ins>
    </w:p>
    <w:p w14:paraId="6FBC05CF" w14:textId="595B0FCD" w:rsidR="00492878" w:rsidRDefault="00624440" w:rsidP="00624440">
      <w:pPr>
        <w:pStyle w:val="ListParagraph"/>
        <w:numPr>
          <w:ilvl w:val="0"/>
          <w:numId w:val="9"/>
        </w:numPr>
        <w:spacing w:before="240" w:after="240" w:line="240" w:lineRule="auto"/>
        <w:rPr>
          <w:ins w:id="442" w:author="James E Cabral" w:date="2020-09-02T15:10:00Z"/>
          <w:rFonts w:ascii="&amp;quot" w:eastAsia="Times New Roman" w:hAnsi="&amp;quot" w:cs="Times New Roman"/>
          <w:color w:val="000000"/>
          <w:sz w:val="24"/>
          <w:szCs w:val="24"/>
        </w:rPr>
      </w:pPr>
      <w:ins w:id="443" w:author="James E Cabral" w:date="2020-09-02T14:53:00Z">
        <w:r>
          <w:rPr>
            <w:rFonts w:ascii="&amp;quot" w:eastAsia="Times New Roman" w:hAnsi="&amp;quot" w:cs="Times New Roman"/>
            <w:color w:val="000000"/>
            <w:sz w:val="24"/>
            <w:szCs w:val="24"/>
          </w:rPr>
          <w:t>Test</w:t>
        </w:r>
      </w:ins>
      <w:ins w:id="444" w:author="James E Cabral" w:date="2020-09-02T15:09:00Z">
        <w:r w:rsidR="00492878">
          <w:rPr>
            <w:rFonts w:ascii="&amp;quot" w:eastAsia="Times New Roman" w:hAnsi="&amp;quot" w:cs="Times New Roman"/>
            <w:color w:val="000000"/>
            <w:sz w:val="24"/>
            <w:szCs w:val="24"/>
          </w:rPr>
          <w:t>ing</w:t>
        </w:r>
      </w:ins>
      <w:ins w:id="445" w:author="James E Cabral" w:date="2020-09-02T14:53:00Z">
        <w:r>
          <w:rPr>
            <w:rFonts w:ascii="&amp;quot" w:eastAsia="Times New Roman" w:hAnsi="&amp;quot" w:cs="Times New Roman"/>
            <w:color w:val="000000"/>
            <w:sz w:val="24"/>
            <w:szCs w:val="24"/>
          </w:rPr>
          <w:t xml:space="preserve"> </w:t>
        </w:r>
      </w:ins>
      <w:ins w:id="446" w:author="James E Cabral" w:date="2020-09-02T15:10:00Z">
        <w:r w:rsidR="00492878">
          <w:rPr>
            <w:rFonts w:ascii="&amp;quot" w:eastAsia="Times New Roman" w:hAnsi="&amp;quot" w:cs="Times New Roman"/>
            <w:color w:val="000000"/>
            <w:sz w:val="24"/>
            <w:szCs w:val="24"/>
          </w:rPr>
          <w:t>artifacts for conformance with an NIEM conformance target</w:t>
        </w:r>
      </w:ins>
    </w:p>
    <w:p w14:paraId="70241BFA" w14:textId="235EFCDA" w:rsidR="006B3839" w:rsidDel="00A8450E" w:rsidRDefault="006B3839">
      <w:pPr>
        <w:rPr>
          <w:del w:id="447" w:author="James E Cabral" w:date="2020-09-02T15:03:00Z"/>
          <w:rFonts w:ascii="&amp;quot" w:eastAsia="Times New Roman" w:hAnsi="&amp;quot" w:cs="Times New Roman"/>
          <w:color w:val="000000"/>
          <w:sz w:val="24"/>
          <w:szCs w:val="24"/>
        </w:rPr>
      </w:pPr>
      <w:ins w:id="448" w:author="James E Cabral" w:date="2020-09-02T14:47:00Z">
        <w:r w:rsidRPr="00624440">
          <w:rPr>
            <w:rFonts w:ascii="&amp;quot" w:eastAsia="Times New Roman" w:hAnsi="&amp;quot" w:cs="Times New Roman"/>
            <w:color w:val="000000"/>
            <w:sz w:val="24"/>
            <w:szCs w:val="24"/>
            <w:rPrChange w:id="449" w:author="James E Cabral" w:date="2020-09-02T14:53:00Z">
              <w:rPr/>
            </w:rPrChange>
          </w:rPr>
          <w:t xml:space="preserve">Such tools </w:t>
        </w:r>
      </w:ins>
      <w:ins w:id="450" w:author="James E Cabral" w:date="2020-09-02T15:05:00Z">
        <w:r w:rsidR="00492878">
          <w:rPr>
            <w:rFonts w:ascii="&amp;quot" w:eastAsia="Times New Roman" w:hAnsi="&amp;quot" w:cs="Times New Roman"/>
            <w:color w:val="000000"/>
            <w:sz w:val="24"/>
            <w:szCs w:val="24"/>
          </w:rPr>
          <w:t xml:space="preserve">and systems </w:t>
        </w:r>
      </w:ins>
      <w:ins w:id="451" w:author="James E Cabral" w:date="2020-09-02T14:47:00Z">
        <w:r w:rsidRPr="00624440">
          <w:rPr>
            <w:rFonts w:ascii="&amp;quot" w:eastAsia="Times New Roman" w:hAnsi="&amp;quot" w:cs="Times New Roman"/>
            <w:color w:val="000000"/>
            <w:sz w:val="24"/>
            <w:szCs w:val="24"/>
            <w:rPrChange w:id="452" w:author="James E Cabral" w:date="2020-09-02T14:53:00Z">
              <w:rPr/>
            </w:rPrChange>
          </w:rPr>
          <w:t>may be considered NIEM-aware or NIEM-supporting.</w:t>
        </w:r>
      </w:ins>
    </w:p>
    <w:p w14:paraId="0E170D11" w14:textId="255CFECC" w:rsidR="00A8450E" w:rsidRDefault="00A8450E" w:rsidP="00AB387C">
      <w:pPr>
        <w:spacing w:after="0" w:line="240" w:lineRule="auto"/>
        <w:rPr>
          <w:ins w:id="453" w:author="James E Cabral" w:date="2020-09-02T15:28:00Z"/>
          <w:rFonts w:ascii="&amp;quot" w:eastAsia="Times New Roman" w:hAnsi="&amp;quot" w:cs="Times New Roman"/>
          <w:color w:val="000000"/>
          <w:sz w:val="24"/>
          <w:szCs w:val="24"/>
        </w:rPr>
      </w:pPr>
    </w:p>
    <w:p w14:paraId="7BA7A5BB" w14:textId="698DFE07" w:rsidR="00A8450E" w:rsidRDefault="00A8450E" w:rsidP="00AB387C">
      <w:pPr>
        <w:spacing w:after="0" w:line="240" w:lineRule="auto"/>
        <w:rPr>
          <w:ins w:id="454" w:author="James E Cabral" w:date="2020-09-02T15:28:00Z"/>
          <w:rFonts w:ascii="&amp;quot" w:eastAsia="Times New Roman" w:hAnsi="&amp;quot" w:cs="Times New Roman"/>
          <w:color w:val="000000"/>
          <w:sz w:val="24"/>
          <w:szCs w:val="24"/>
        </w:rPr>
      </w:pPr>
    </w:p>
    <w:p w14:paraId="0A124716" w14:textId="0444905C" w:rsidR="00492878" w:rsidRPr="00A8450E" w:rsidRDefault="00A8450E">
      <w:pPr>
        <w:spacing w:after="0" w:line="240" w:lineRule="auto"/>
        <w:rPr>
          <w:ins w:id="455" w:author="James E Cabral" w:date="2020-09-02T15:06:00Z"/>
          <w:rFonts w:ascii="&amp;quot" w:eastAsia="Times New Roman" w:hAnsi="&amp;quot" w:cs="Times New Roman"/>
          <w:color w:val="000000"/>
          <w:sz w:val="24"/>
          <w:szCs w:val="24"/>
          <w:rPrChange w:id="456" w:author="James E Cabral" w:date="2020-09-02T15:28:00Z">
            <w:rPr>
              <w:ins w:id="457" w:author="James E Cabral" w:date="2020-09-02T15:06:00Z"/>
              <w:rFonts w:ascii="&amp;quot" w:eastAsia="Times New Roman" w:hAnsi="&amp;quot" w:cs="Times New Roman"/>
              <w:b/>
              <w:bCs/>
              <w:color w:val="000000"/>
              <w:sz w:val="30"/>
              <w:szCs w:val="30"/>
            </w:rPr>
          </w:rPrChange>
        </w:rPr>
        <w:pPrChange w:id="458" w:author="James E Cabral" w:date="2020-09-02T15:28:00Z">
          <w:pPr/>
        </w:pPrChange>
      </w:pPr>
      <w:ins w:id="459" w:author="James E Cabral" w:date="2020-09-02T15:28:00Z">
        <w:r>
          <w:rPr>
            <w:rFonts w:ascii="&amp;quot" w:eastAsia="Times New Roman" w:hAnsi="&amp;quot" w:cs="Times New Roman"/>
            <w:color w:val="000000"/>
            <w:sz w:val="24"/>
            <w:szCs w:val="24"/>
          </w:rPr>
          <w:t xml:space="preserve">A registry of NIEM-aware tools is available at </w:t>
        </w:r>
        <w:r w:rsidRPr="00AB387C">
          <w:rPr>
            <w:rFonts w:ascii="&amp;quot" w:eastAsia="Times New Roman" w:hAnsi="&amp;quot" w:cs="Times New Roman"/>
            <w:b/>
            <w:bCs/>
            <w:color w:val="000000"/>
            <w:sz w:val="24"/>
            <w:szCs w:val="24"/>
          </w:rPr>
          <w:t>[NIEM-Tools-Catalog]</w:t>
        </w:r>
        <w:r>
          <w:rPr>
            <w:rFonts w:ascii="&amp;quot" w:eastAsia="Times New Roman" w:hAnsi="&amp;quot" w:cs="Times New Roman"/>
            <w:color w:val="000000"/>
            <w:sz w:val="24"/>
            <w:szCs w:val="24"/>
          </w:rPr>
          <w:t>.</w:t>
        </w:r>
      </w:ins>
      <w:del w:id="460" w:author="James E Cabral" w:date="2020-09-02T14:17:00Z">
        <w:r w:rsidR="00AB387C" w:rsidRPr="00AB387C" w:rsidDel="006B7D5C">
          <w:rPr>
            <w:rFonts w:ascii="&amp;quot" w:eastAsia="Times New Roman" w:hAnsi="&amp;quot" w:cs="Times New Roman"/>
            <w:color w:val="000000"/>
            <w:sz w:val="24"/>
            <w:szCs w:val="24"/>
          </w:rPr>
          <w:delText xml:space="preserve">NIEM does NOT define </w:delText>
        </w:r>
        <w:r w:rsidR="00AB387C" w:rsidRPr="00AB387C" w:rsidDel="006B7D5C">
          <w:rPr>
            <w:rFonts w:ascii="&amp;quot" w:eastAsia="Times New Roman" w:hAnsi="&amp;quot" w:cs="Times New Roman"/>
            <w:i/>
            <w:iCs/>
            <w:color w:val="000000"/>
            <w:sz w:val="24"/>
            <w:szCs w:val="24"/>
          </w:rPr>
          <w:delText>compliance</w:delText>
        </w:r>
        <w:r w:rsidR="00AB387C" w:rsidRPr="00AB387C" w:rsidDel="006B7D5C">
          <w:rPr>
            <w:rFonts w:ascii="&amp;quot" w:eastAsia="Times New Roman" w:hAnsi="&amp;quot" w:cs="Times New Roman"/>
            <w:color w:val="000000"/>
            <w:sz w:val="24"/>
            <w:szCs w:val="24"/>
          </w:rPr>
          <w:delText xml:space="preserve">. </w:delText>
        </w:r>
      </w:del>
      <w:del w:id="461" w:author="James E Cabral" w:date="2020-09-02T14:41:00Z">
        <w:r w:rsidR="00AB387C" w:rsidRPr="00AB387C" w:rsidDel="0000782F">
          <w:rPr>
            <w:rFonts w:ascii="&amp;quot" w:eastAsia="Times New Roman" w:hAnsi="&amp;quot" w:cs="Times New Roman"/>
            <w:color w:val="000000"/>
            <w:sz w:val="24"/>
            <w:szCs w:val="24"/>
          </w:rPr>
          <w:delText>Th</w:delText>
        </w:r>
      </w:del>
      <w:del w:id="462" w:author="James E Cabral" w:date="2020-09-02T14:17:00Z">
        <w:r w:rsidR="00AB387C" w:rsidRPr="00AB387C" w:rsidDel="006B7D5C">
          <w:rPr>
            <w:rFonts w:ascii="&amp;quot" w:eastAsia="Times New Roman" w:hAnsi="&amp;quot" w:cs="Times New Roman"/>
            <w:color w:val="000000"/>
            <w:sz w:val="24"/>
            <w:szCs w:val="24"/>
          </w:rPr>
          <w:delText>is</w:delText>
        </w:r>
      </w:del>
      <w:del w:id="463" w:author="James E Cabral" w:date="2020-09-02T14:41:00Z">
        <w:r w:rsidR="00AB387C" w:rsidRPr="00AB387C" w:rsidDel="0000782F">
          <w:rPr>
            <w:rFonts w:ascii="&amp;quot" w:eastAsia="Times New Roman" w:hAnsi="&amp;quot" w:cs="Times New Roman"/>
            <w:color w:val="000000"/>
            <w:sz w:val="24"/>
            <w:szCs w:val="24"/>
          </w:rPr>
          <w:delText xml:space="preserve"> term implies enforcement and the existence of an official certification process that verifies </w:delText>
        </w:r>
      </w:del>
      <w:del w:id="464" w:author="James E Cabral" w:date="2020-09-02T14:39:00Z">
        <w:r w:rsidR="00AB387C" w:rsidRPr="00AB387C" w:rsidDel="0000782F">
          <w:rPr>
            <w:rFonts w:ascii="&amp;quot" w:eastAsia="Times New Roman" w:hAnsi="&amp;quot" w:cs="Times New Roman"/>
            <w:color w:val="000000"/>
            <w:sz w:val="24"/>
            <w:szCs w:val="24"/>
          </w:rPr>
          <w:delText>conformance or</w:delText>
        </w:r>
      </w:del>
      <w:del w:id="465" w:author="James E Cabral" w:date="2020-09-02T14:41:00Z">
        <w:r w:rsidR="00AB387C" w:rsidRPr="00AB387C" w:rsidDel="0000782F">
          <w:rPr>
            <w:rFonts w:ascii="&amp;quot" w:eastAsia="Times New Roman" w:hAnsi="&amp;quot" w:cs="Times New Roman"/>
            <w:color w:val="000000"/>
            <w:sz w:val="24"/>
            <w:szCs w:val="24"/>
          </w:rPr>
          <w:delText xml:space="preserve"> level of conformance. </w:delText>
        </w:r>
      </w:del>
      <w:del w:id="466" w:author="James E Cabral" w:date="2020-09-02T14:18:00Z">
        <w:r w:rsidR="00AB387C" w:rsidRPr="00AB387C" w:rsidDel="006B7D5C">
          <w:rPr>
            <w:rFonts w:ascii="&amp;quot" w:eastAsia="Times New Roman" w:hAnsi="&amp;quot" w:cs="Times New Roman"/>
            <w:color w:val="000000"/>
            <w:sz w:val="24"/>
            <w:szCs w:val="24"/>
          </w:rPr>
          <w:delText>Though it is envisioned for NIEM</w:delText>
        </w:r>
      </w:del>
      <w:ins w:id="467" w:author="Chipman, Charles" w:date="2019-01-08T13:07:00Z">
        <w:del w:id="468" w:author="James E Cabral" w:date="2020-09-02T14:18:00Z">
          <w:r w:rsidR="00A15E91" w:rsidDel="006B7D5C">
            <w:rPr>
              <w:rFonts w:ascii="&amp;quot" w:eastAsia="Times New Roman" w:hAnsi="&amp;quot" w:cs="Times New Roman"/>
              <w:color w:val="000000"/>
              <w:sz w:val="24"/>
              <w:szCs w:val="24"/>
            </w:rPr>
            <w:delText xml:space="preserve">may </w:delText>
          </w:r>
        </w:del>
      </w:ins>
      <w:ins w:id="469" w:author="Chipman, Charles" w:date="2019-01-08T13:08:00Z">
        <w:del w:id="470" w:author="James E Cabral" w:date="2020-09-02T14:18:00Z">
          <w:r w:rsidR="00A15E91" w:rsidDel="006B7D5C">
            <w:rPr>
              <w:rFonts w:ascii="&amp;quot" w:eastAsia="Times New Roman" w:hAnsi="&amp;quot" w:cs="Times New Roman"/>
              <w:color w:val="000000"/>
              <w:sz w:val="24"/>
              <w:szCs w:val="24"/>
            </w:rPr>
            <w:delText>happen</w:delText>
          </w:r>
        </w:del>
      </w:ins>
      <w:del w:id="471" w:author="James E Cabral" w:date="2020-09-02T14:18:00Z">
        <w:r w:rsidR="00AB387C" w:rsidRPr="00AB387C" w:rsidDel="006B7D5C">
          <w:rPr>
            <w:rFonts w:ascii="&amp;quot" w:eastAsia="Times New Roman" w:hAnsi="&amp;quot" w:cs="Times New Roman"/>
            <w:color w:val="000000"/>
            <w:sz w:val="24"/>
            <w:szCs w:val="24"/>
          </w:rPr>
          <w:delText xml:space="preserve"> in the future, a</w:delText>
        </w:r>
      </w:del>
      <w:del w:id="472" w:author="James E Cabral" w:date="2020-09-02T14:41:00Z">
        <w:r w:rsidR="00AB387C" w:rsidRPr="00AB387C" w:rsidDel="0000782F">
          <w:rPr>
            <w:rFonts w:ascii="&amp;quot" w:eastAsia="Times New Roman" w:hAnsi="&amp;quot" w:cs="Times New Roman"/>
            <w:color w:val="000000"/>
            <w:sz w:val="24"/>
            <w:szCs w:val="24"/>
          </w:rPr>
          <w:delText xml:space="preserve"> formal certification process does not </w:delText>
        </w:r>
      </w:del>
      <w:del w:id="473" w:author="James E Cabral" w:date="2020-09-02T14:18:00Z">
        <w:r w:rsidR="00AB387C" w:rsidRPr="00AB387C" w:rsidDel="006B7D5C">
          <w:rPr>
            <w:rFonts w:ascii="&amp;quot" w:eastAsia="Times New Roman" w:hAnsi="&amp;quot" w:cs="Times New Roman"/>
            <w:color w:val="000000"/>
            <w:sz w:val="24"/>
            <w:szCs w:val="24"/>
          </w:rPr>
          <w:delText xml:space="preserve">yet </w:delText>
        </w:r>
      </w:del>
      <w:del w:id="474" w:author="James E Cabral" w:date="2020-09-02T14:41:00Z">
        <w:r w:rsidR="00AB387C" w:rsidRPr="00AB387C" w:rsidDel="0000782F">
          <w:rPr>
            <w:rFonts w:ascii="&amp;quot" w:eastAsia="Times New Roman" w:hAnsi="&amp;quot" w:cs="Times New Roman"/>
            <w:color w:val="000000"/>
            <w:sz w:val="24"/>
            <w:szCs w:val="24"/>
          </w:rPr>
          <w:delText xml:space="preserve">exist. </w:delText>
        </w:r>
      </w:del>
      <w:del w:id="475" w:author="James E Cabral" w:date="2020-09-02T14:18:00Z">
        <w:r w:rsidR="00AB387C" w:rsidRPr="00AB387C" w:rsidDel="006B7D5C">
          <w:rPr>
            <w:rFonts w:ascii="&amp;quot" w:eastAsia="Times New Roman" w:hAnsi="&amp;quot" w:cs="Times New Roman"/>
            <w:color w:val="000000"/>
            <w:sz w:val="24"/>
            <w:szCs w:val="24"/>
          </w:rPr>
          <w:delText>Therefore, compliance to NIEM is currently undefined and has no meaning.</w:delText>
        </w:r>
      </w:del>
      <w:ins w:id="476" w:author="James E Cabral" w:date="2020-09-02T15:06:00Z">
        <w:r w:rsidR="00492878">
          <w:rPr>
            <w:rFonts w:ascii="&amp;quot" w:eastAsia="Times New Roman" w:hAnsi="&amp;quot" w:cs="Times New Roman"/>
            <w:b/>
            <w:bCs/>
            <w:color w:val="000000"/>
            <w:sz w:val="30"/>
            <w:szCs w:val="30"/>
          </w:rPr>
          <w:br w:type="page"/>
        </w:r>
      </w:ins>
    </w:p>
    <w:p w14:paraId="724E87EC" w14:textId="045E8F67" w:rsidR="00481C9C" w:rsidRDefault="00481C9C" w:rsidP="00481C9C">
      <w:pPr>
        <w:keepNext/>
        <w:spacing w:line="240" w:lineRule="auto"/>
        <w:rPr>
          <w:ins w:id="477" w:author="James E Cabral" w:date="2020-09-08T10:51:00Z"/>
          <w:rFonts w:ascii="&amp;quot" w:eastAsia="Times New Roman" w:hAnsi="&amp;quot" w:cs="Times New Roman"/>
          <w:b/>
          <w:bCs/>
          <w:color w:val="000000"/>
          <w:sz w:val="30"/>
          <w:szCs w:val="30"/>
        </w:rPr>
      </w:pPr>
      <w:ins w:id="478" w:author="James E Cabral" w:date="2020-09-08T10:52:00Z">
        <w:r>
          <w:rPr>
            <w:rFonts w:ascii="&amp;quot" w:eastAsia="Times New Roman" w:hAnsi="&amp;quot" w:cs="Times New Roman"/>
            <w:b/>
            <w:bCs/>
            <w:color w:val="000000"/>
            <w:sz w:val="30"/>
            <w:szCs w:val="30"/>
          </w:rPr>
          <w:lastRenderedPageBreak/>
          <w:t xml:space="preserve">4.0 </w:t>
        </w:r>
      </w:ins>
      <w:ins w:id="479" w:author="James E Cabral" w:date="2020-09-08T10:51:00Z">
        <w:r>
          <w:rPr>
            <w:rFonts w:ascii="&amp;quot" w:eastAsia="Times New Roman" w:hAnsi="&amp;quot" w:cs="Times New Roman"/>
            <w:b/>
            <w:bCs/>
            <w:color w:val="000000"/>
            <w:sz w:val="30"/>
            <w:szCs w:val="30"/>
          </w:rPr>
          <w:t>NIEM components must preserve semantic integrity</w:t>
        </w:r>
      </w:ins>
    </w:p>
    <w:p w14:paraId="49C162F1" w14:textId="77777777" w:rsidR="00481C9C" w:rsidRDefault="00481C9C" w:rsidP="00481C9C">
      <w:pPr>
        <w:spacing w:after="0" w:line="240" w:lineRule="auto"/>
        <w:rPr>
          <w:ins w:id="480" w:author="James E Cabral" w:date="2020-09-08T10:51:00Z"/>
          <w:rFonts w:ascii="&amp;quot" w:eastAsia="Times New Roman" w:hAnsi="&amp;quot" w:cs="Times New Roman"/>
          <w:color w:val="000000"/>
          <w:sz w:val="24"/>
          <w:szCs w:val="24"/>
        </w:rPr>
      </w:pPr>
      <w:ins w:id="481" w:author="James E Cabral" w:date="2020-09-08T10:51:00Z">
        <w:r w:rsidRPr="00AB387C">
          <w:rPr>
            <w:rFonts w:ascii="&amp;quot" w:eastAsia="Times New Roman" w:hAnsi="&amp;quot" w:cs="Times New Roman"/>
            <w:color w:val="000000"/>
            <w:sz w:val="24"/>
            <w:szCs w:val="24"/>
          </w:rPr>
          <w:t xml:space="preserve">If an existing </w:t>
        </w:r>
        <w:commentRangeStart w:id="482"/>
        <w:r w:rsidRPr="00AB387C">
          <w:rPr>
            <w:rFonts w:ascii="&amp;quot" w:eastAsia="Times New Roman" w:hAnsi="&amp;quot" w:cs="Times New Roman"/>
            <w:color w:val="000000"/>
            <w:sz w:val="24"/>
            <w:szCs w:val="24"/>
          </w:rPr>
          <w:t xml:space="preserve">NIEM component </w:t>
        </w:r>
      </w:ins>
      <w:commentRangeEnd w:id="482"/>
      <w:ins w:id="483" w:author="James E Cabral" w:date="2020-09-08T10:52:00Z">
        <w:r>
          <w:rPr>
            <w:rStyle w:val="CommentReference"/>
          </w:rPr>
          <w:commentReference w:id="482"/>
        </w:r>
      </w:ins>
      <w:ins w:id="484" w:author="James E Cabral" w:date="2020-09-08T10:51:00Z">
        <w:r w:rsidRPr="00AB387C">
          <w:rPr>
            <w:rFonts w:ascii="&amp;quot" w:eastAsia="Times New Roman" w:hAnsi="&amp;quot" w:cs="Times New Roman"/>
            <w:color w:val="000000"/>
            <w:sz w:val="24"/>
            <w:szCs w:val="24"/>
          </w:rPr>
          <w:t xml:space="preserve">matches the business semantics required by the </w:t>
        </w:r>
        <w:r>
          <w:rPr>
            <w:rFonts w:ascii="&amp;quot" w:eastAsia="Times New Roman" w:hAnsi="&amp;quot" w:cs="Times New Roman"/>
            <w:color w:val="000000"/>
            <w:sz w:val="24"/>
            <w:szCs w:val="24"/>
          </w:rPr>
          <w:t>message specification</w:t>
        </w:r>
        <w:r w:rsidRPr="00AB387C">
          <w:rPr>
            <w:rFonts w:ascii="&amp;quot" w:eastAsia="Times New Roman" w:hAnsi="&amp;quot" w:cs="Times New Roman"/>
            <w:color w:val="000000"/>
            <w:sz w:val="24"/>
            <w:szCs w:val="24"/>
          </w:rPr>
          <w:t xml:space="preserve">, then that component is used by the </w:t>
        </w:r>
        <w:r>
          <w:rPr>
            <w:rFonts w:ascii="&amp;quot" w:eastAsia="Times New Roman" w:hAnsi="&amp;quot" w:cs="Times New Roman"/>
            <w:color w:val="000000"/>
            <w:sz w:val="24"/>
            <w:szCs w:val="24"/>
          </w:rPr>
          <w:t>message specification</w:t>
        </w:r>
        <w:r w:rsidRPr="00AB387C">
          <w:rPr>
            <w:rFonts w:ascii="&amp;quot" w:eastAsia="Times New Roman" w:hAnsi="&amp;quot" w:cs="Times New Roman"/>
            <w:color w:val="000000"/>
            <w:sz w:val="24"/>
            <w:szCs w:val="24"/>
          </w:rPr>
          <w:t xml:space="preserve">, either directly or as the basis for derived components. That is, the </w:t>
        </w:r>
        <w:r>
          <w:rPr>
            <w:rFonts w:ascii="&amp;quot" w:eastAsia="Times New Roman" w:hAnsi="&amp;quot" w:cs="Times New Roman"/>
            <w:color w:val="000000"/>
            <w:sz w:val="24"/>
            <w:szCs w:val="24"/>
          </w:rPr>
          <w:t>message specification</w:t>
        </w:r>
        <w:r w:rsidRPr="00AB387C">
          <w:rPr>
            <w:rFonts w:ascii="&amp;quot" w:eastAsia="Times New Roman" w:hAnsi="&amp;quot" w:cs="Times New Roman"/>
            <w:color w:val="000000"/>
            <w:sz w:val="24"/>
            <w:szCs w:val="24"/>
          </w:rPr>
          <w:t xml:space="preserve"> does not unnecessarily duplicate NIEM components.</w:t>
        </w:r>
      </w:ins>
    </w:p>
    <w:p w14:paraId="1AFD9B48" w14:textId="77777777" w:rsidR="00481C9C" w:rsidRPr="00AB387C" w:rsidRDefault="00481C9C" w:rsidP="00481C9C">
      <w:pPr>
        <w:spacing w:after="0" w:line="240" w:lineRule="auto"/>
        <w:rPr>
          <w:ins w:id="485" w:author="James E Cabral" w:date="2020-09-08T10:51:00Z"/>
          <w:rFonts w:ascii="&amp;quot" w:eastAsia="Times New Roman" w:hAnsi="&amp;quot" w:cs="Times New Roman"/>
          <w:color w:val="000000"/>
          <w:sz w:val="24"/>
          <w:szCs w:val="24"/>
        </w:rPr>
      </w:pPr>
    </w:p>
    <w:p w14:paraId="0E3AE9EF" w14:textId="77777777" w:rsidR="00481C9C" w:rsidRPr="00AB387C" w:rsidRDefault="00481C9C" w:rsidP="00481C9C">
      <w:pPr>
        <w:spacing w:after="0" w:line="240" w:lineRule="auto"/>
        <w:rPr>
          <w:ins w:id="486" w:author="James E Cabral" w:date="2020-09-08T10:51:00Z"/>
          <w:rFonts w:ascii="&amp;quot" w:eastAsia="Times New Roman" w:hAnsi="&amp;quot" w:cs="Times New Roman"/>
          <w:color w:val="000000"/>
          <w:sz w:val="24"/>
          <w:szCs w:val="24"/>
        </w:rPr>
      </w:pPr>
      <w:ins w:id="487" w:author="James E Cabral" w:date="2020-09-08T10:51:00Z">
        <w:r w:rsidRPr="00AB387C">
          <w:rPr>
            <w:rFonts w:ascii="&amp;quot" w:eastAsia="Times New Roman" w:hAnsi="&amp;quot" w:cs="Times New Roman"/>
            <w:color w:val="000000"/>
            <w:sz w:val="24"/>
            <w:szCs w:val="24"/>
          </w:rPr>
          <w:t xml:space="preserve">Each NIEM schema component used by the </w:t>
        </w:r>
        <w:r>
          <w:rPr>
            <w:rFonts w:ascii="&amp;quot" w:eastAsia="Times New Roman" w:hAnsi="&amp;quot" w:cs="Times New Roman"/>
            <w:color w:val="000000"/>
            <w:sz w:val="24"/>
            <w:szCs w:val="24"/>
          </w:rPr>
          <w:t>message specification</w:t>
        </w:r>
        <w:r w:rsidRPr="00AB387C">
          <w:rPr>
            <w:rFonts w:ascii="&amp;quot" w:eastAsia="Times New Roman" w:hAnsi="&amp;quot" w:cs="Times New Roman"/>
            <w:color w:val="000000"/>
            <w:sz w:val="24"/>
            <w:szCs w:val="24"/>
          </w:rPr>
          <w:t xml:space="preserve">, either directly or as the basis for derived components, is used in a manner consistent with the component’s structural definition and business semantics. That is, the </w:t>
        </w:r>
        <w:r>
          <w:rPr>
            <w:rFonts w:ascii="&amp;quot" w:eastAsia="Times New Roman" w:hAnsi="&amp;quot" w:cs="Times New Roman"/>
            <w:color w:val="000000"/>
            <w:sz w:val="24"/>
            <w:szCs w:val="24"/>
          </w:rPr>
          <w:t>message specification</w:t>
        </w:r>
        <w:r w:rsidRPr="00AB387C">
          <w:rPr>
            <w:rFonts w:ascii="&amp;quot" w:eastAsia="Times New Roman" w:hAnsi="&amp;quot" w:cs="Times New Roman"/>
            <w:color w:val="000000"/>
            <w:sz w:val="24"/>
            <w:szCs w:val="24"/>
          </w:rPr>
          <w:t xml:space="preserve"> preserves semantic and structural consistency.</w:t>
        </w:r>
        <w:commentRangeStart w:id="488"/>
        <w:commentRangeEnd w:id="488"/>
        <w:r>
          <w:rPr>
            <w:rStyle w:val="CommentReference"/>
          </w:rPr>
          <w:commentReference w:id="488"/>
        </w:r>
      </w:ins>
    </w:p>
    <w:p w14:paraId="543AE420" w14:textId="77777777" w:rsidR="00481C9C" w:rsidRDefault="00481C9C" w:rsidP="0080797B">
      <w:pPr>
        <w:keepNext/>
        <w:spacing w:line="240" w:lineRule="auto"/>
        <w:rPr>
          <w:ins w:id="489" w:author="James E Cabral" w:date="2020-09-08T10:51:00Z"/>
          <w:rFonts w:ascii="&amp;quot" w:eastAsia="Times New Roman" w:hAnsi="&amp;quot" w:cs="Times New Roman"/>
          <w:b/>
          <w:bCs/>
          <w:color w:val="000000"/>
          <w:sz w:val="30"/>
          <w:szCs w:val="30"/>
        </w:rPr>
      </w:pPr>
    </w:p>
    <w:p w14:paraId="1CB6105D" w14:textId="77777777" w:rsidR="00481C9C" w:rsidRDefault="00481C9C">
      <w:pPr>
        <w:rPr>
          <w:ins w:id="490" w:author="James E Cabral" w:date="2020-09-08T10:52:00Z"/>
          <w:rFonts w:ascii="&amp;quot" w:eastAsia="Times New Roman" w:hAnsi="&amp;quot" w:cs="Times New Roman"/>
          <w:b/>
          <w:bCs/>
          <w:color w:val="000000"/>
          <w:sz w:val="30"/>
          <w:szCs w:val="30"/>
        </w:rPr>
      </w:pPr>
      <w:ins w:id="491" w:author="James E Cabral" w:date="2020-09-08T10:52:00Z">
        <w:r>
          <w:rPr>
            <w:rFonts w:ascii="&amp;quot" w:eastAsia="Times New Roman" w:hAnsi="&amp;quot" w:cs="Times New Roman"/>
            <w:b/>
            <w:bCs/>
            <w:color w:val="000000"/>
            <w:sz w:val="30"/>
            <w:szCs w:val="30"/>
          </w:rPr>
          <w:br w:type="page"/>
        </w:r>
      </w:ins>
    </w:p>
    <w:p w14:paraId="3C8743E4" w14:textId="4DF0749A" w:rsidR="0080797B" w:rsidRPr="0080797B" w:rsidRDefault="00481C9C" w:rsidP="0080797B">
      <w:pPr>
        <w:keepNext/>
        <w:spacing w:line="240" w:lineRule="auto"/>
        <w:rPr>
          <w:ins w:id="492" w:author="James E Cabral" w:date="2020-09-02T14:25:00Z"/>
          <w:rFonts w:ascii="&amp;quot" w:eastAsia="Times New Roman" w:hAnsi="&amp;quot" w:cs="Times New Roman"/>
          <w:b/>
          <w:bCs/>
          <w:color w:val="000000"/>
          <w:sz w:val="30"/>
          <w:szCs w:val="30"/>
          <w:rPrChange w:id="493" w:author="James E Cabral" w:date="2020-09-02T14:26:00Z">
            <w:rPr>
              <w:ins w:id="494" w:author="James E Cabral" w:date="2020-09-02T14:25:00Z"/>
              <w:rFonts w:ascii="&amp;quot" w:eastAsia="Times New Roman" w:hAnsi="&amp;quot" w:cs="Times New Roman"/>
              <w:b/>
              <w:bCs/>
              <w:color w:val="000000"/>
              <w:sz w:val="24"/>
              <w:szCs w:val="24"/>
            </w:rPr>
          </w:rPrChange>
        </w:rPr>
      </w:pPr>
      <w:ins w:id="495" w:author="James E Cabral" w:date="2020-09-08T10:52:00Z">
        <w:r>
          <w:rPr>
            <w:rFonts w:ascii="&amp;quot" w:eastAsia="Times New Roman" w:hAnsi="&amp;quot" w:cs="Times New Roman"/>
            <w:b/>
            <w:bCs/>
            <w:color w:val="000000"/>
            <w:sz w:val="30"/>
            <w:szCs w:val="30"/>
          </w:rPr>
          <w:lastRenderedPageBreak/>
          <w:t>5</w:t>
        </w:r>
      </w:ins>
      <w:ins w:id="496" w:author="James E Cabral" w:date="2020-09-02T15:06:00Z">
        <w:r w:rsidR="00492878">
          <w:rPr>
            <w:rFonts w:ascii="&amp;quot" w:eastAsia="Times New Roman" w:hAnsi="&amp;quot" w:cs="Times New Roman"/>
            <w:b/>
            <w:bCs/>
            <w:color w:val="000000"/>
            <w:sz w:val="30"/>
            <w:szCs w:val="30"/>
          </w:rPr>
          <w:t xml:space="preserve">. </w:t>
        </w:r>
      </w:ins>
      <w:ins w:id="497" w:author="James E Cabral" w:date="2020-09-02T15:40:00Z">
        <w:r w:rsidR="00EF4C80">
          <w:rPr>
            <w:rFonts w:ascii="&amp;quot" w:eastAsia="Times New Roman" w:hAnsi="&amp;quot" w:cs="Times New Roman"/>
            <w:b/>
            <w:bCs/>
            <w:color w:val="000000"/>
            <w:sz w:val="30"/>
            <w:szCs w:val="30"/>
          </w:rPr>
          <w:t>Producers of a</w:t>
        </w:r>
      </w:ins>
      <w:ins w:id="498" w:author="James E Cabral" w:date="2020-09-02T15:39:00Z">
        <w:r w:rsidR="00EF4C80">
          <w:rPr>
            <w:rFonts w:ascii="&amp;quot" w:eastAsia="Times New Roman" w:hAnsi="&amp;quot" w:cs="Times New Roman"/>
            <w:b/>
            <w:bCs/>
            <w:color w:val="000000"/>
            <w:sz w:val="30"/>
            <w:szCs w:val="30"/>
          </w:rPr>
          <w:t>rtifact</w:t>
        </w:r>
      </w:ins>
      <w:ins w:id="499" w:author="James E Cabral" w:date="2020-09-02T15:40:00Z">
        <w:r w:rsidR="00EF4C80">
          <w:rPr>
            <w:rFonts w:ascii="&amp;quot" w:eastAsia="Times New Roman" w:hAnsi="&amp;quot" w:cs="Times New Roman"/>
            <w:b/>
            <w:bCs/>
            <w:color w:val="000000"/>
            <w:sz w:val="30"/>
            <w:szCs w:val="30"/>
          </w:rPr>
          <w:t>s</w:t>
        </w:r>
      </w:ins>
      <w:ins w:id="500" w:author="James E Cabral" w:date="2020-09-02T15:39:00Z">
        <w:r w:rsidR="00EF4C80">
          <w:rPr>
            <w:rFonts w:ascii="&amp;quot" w:eastAsia="Times New Roman" w:hAnsi="&amp;quot" w:cs="Times New Roman"/>
            <w:b/>
            <w:bCs/>
            <w:color w:val="000000"/>
            <w:sz w:val="30"/>
            <w:szCs w:val="30"/>
          </w:rPr>
          <w:t xml:space="preserve"> should ensure NIEM conformance</w:t>
        </w:r>
      </w:ins>
    </w:p>
    <w:p w14:paraId="412E28F7" w14:textId="257FBDAA" w:rsidR="00616A05" w:rsidRPr="00616A05" w:rsidRDefault="00481C9C">
      <w:pPr>
        <w:keepNext/>
        <w:spacing w:line="240" w:lineRule="auto"/>
        <w:rPr>
          <w:ins w:id="501" w:author="James E Cabral" w:date="2020-09-02T15:31:00Z"/>
          <w:rFonts w:ascii="&amp;quot" w:eastAsia="Times New Roman" w:hAnsi="&amp;quot" w:cs="Times New Roman"/>
          <w:b/>
          <w:bCs/>
          <w:color w:val="000000"/>
          <w:sz w:val="24"/>
          <w:szCs w:val="24"/>
          <w:rPrChange w:id="502" w:author="James E Cabral" w:date="2020-09-02T15:31:00Z">
            <w:rPr>
              <w:ins w:id="503" w:author="James E Cabral" w:date="2020-09-02T15:31:00Z"/>
              <w:rFonts w:ascii="&amp;quot" w:eastAsia="Times New Roman" w:hAnsi="&amp;quot" w:cs="Times New Roman"/>
              <w:color w:val="000000"/>
              <w:sz w:val="24"/>
              <w:szCs w:val="24"/>
            </w:rPr>
          </w:rPrChange>
        </w:rPr>
        <w:pPrChange w:id="504" w:author="James E Cabral" w:date="2020-09-02T15:31:00Z">
          <w:pPr>
            <w:spacing w:before="240" w:after="240" w:line="240" w:lineRule="auto"/>
          </w:pPr>
        </w:pPrChange>
      </w:pPr>
      <w:ins w:id="505" w:author="James E Cabral" w:date="2020-09-08T10:52:00Z">
        <w:r>
          <w:rPr>
            <w:rFonts w:ascii="&amp;quot" w:eastAsia="Times New Roman" w:hAnsi="&amp;quot" w:cs="Times New Roman"/>
            <w:b/>
            <w:bCs/>
            <w:color w:val="000000"/>
            <w:sz w:val="24"/>
            <w:szCs w:val="24"/>
          </w:rPr>
          <w:t>5</w:t>
        </w:r>
      </w:ins>
      <w:ins w:id="506" w:author="James E Cabral" w:date="2020-09-02T15:31:00Z">
        <w:r w:rsidR="00616A05" w:rsidRPr="00616A05">
          <w:rPr>
            <w:rFonts w:ascii="&amp;quot" w:eastAsia="Times New Roman" w:hAnsi="&amp;quot" w:cs="Times New Roman"/>
            <w:b/>
            <w:bCs/>
            <w:color w:val="000000"/>
            <w:sz w:val="24"/>
            <w:szCs w:val="24"/>
            <w:rPrChange w:id="507" w:author="James E Cabral" w:date="2020-09-02T15:31:00Z">
              <w:rPr>
                <w:rFonts w:ascii="&amp;quot" w:eastAsia="Times New Roman" w:hAnsi="&amp;quot" w:cs="Times New Roman"/>
                <w:color w:val="000000"/>
                <w:sz w:val="24"/>
                <w:szCs w:val="24"/>
              </w:rPr>
            </w:rPrChange>
          </w:rPr>
          <w:t>.1</w:t>
        </w:r>
        <w:r w:rsidR="00616A05">
          <w:rPr>
            <w:rFonts w:ascii="&amp;quot" w:eastAsia="Times New Roman" w:hAnsi="&amp;quot" w:cs="Times New Roman"/>
            <w:b/>
            <w:bCs/>
            <w:color w:val="000000"/>
            <w:sz w:val="24"/>
            <w:szCs w:val="24"/>
          </w:rPr>
          <w:t xml:space="preserve"> </w:t>
        </w:r>
      </w:ins>
      <w:ins w:id="508" w:author="James E Cabral" w:date="2020-09-02T15:34:00Z">
        <w:r w:rsidR="00EF4C80">
          <w:rPr>
            <w:rFonts w:ascii="&amp;quot" w:eastAsia="Times New Roman" w:hAnsi="&amp;quot" w:cs="Times New Roman"/>
            <w:b/>
            <w:bCs/>
            <w:color w:val="000000"/>
            <w:sz w:val="24"/>
            <w:szCs w:val="24"/>
          </w:rPr>
          <w:t>Reference s</w:t>
        </w:r>
      </w:ins>
      <w:ins w:id="509" w:author="James E Cabral" w:date="2020-09-02T15:31:00Z">
        <w:r w:rsidR="00616A05" w:rsidRPr="00616A05">
          <w:rPr>
            <w:rFonts w:ascii="&amp;quot" w:eastAsia="Times New Roman" w:hAnsi="&amp;quot" w:cs="Times New Roman"/>
            <w:b/>
            <w:bCs/>
            <w:color w:val="000000"/>
            <w:sz w:val="24"/>
            <w:szCs w:val="24"/>
            <w:rPrChange w:id="510" w:author="James E Cabral" w:date="2020-09-02T15:31:00Z">
              <w:rPr>
                <w:rFonts w:ascii="&amp;quot" w:eastAsia="Times New Roman" w:hAnsi="&amp;quot" w:cs="Times New Roman"/>
                <w:color w:val="000000"/>
                <w:sz w:val="24"/>
                <w:szCs w:val="24"/>
              </w:rPr>
            </w:rPrChange>
          </w:rPr>
          <w:t>chema document sets</w:t>
        </w:r>
      </w:ins>
    </w:p>
    <w:p w14:paraId="2C446064" w14:textId="2FEA0E2A" w:rsidR="0080797B" w:rsidRDefault="0080797B" w:rsidP="0080797B">
      <w:pPr>
        <w:spacing w:before="240" w:after="240" w:line="240" w:lineRule="auto"/>
        <w:rPr>
          <w:ins w:id="511" w:author="James E Cabral" w:date="2020-09-02T14:25:00Z"/>
          <w:rFonts w:ascii="&amp;quot" w:eastAsia="Times New Roman" w:hAnsi="&amp;quot" w:cs="Times New Roman"/>
          <w:color w:val="000000"/>
          <w:sz w:val="24"/>
          <w:szCs w:val="24"/>
        </w:rPr>
      </w:pPr>
      <w:ins w:id="512" w:author="James E Cabral" w:date="2020-09-02T14:25:00Z">
        <w:r w:rsidRPr="00AB387C">
          <w:rPr>
            <w:rFonts w:ascii="&amp;quot" w:eastAsia="Times New Roman" w:hAnsi="&amp;quot" w:cs="Times New Roman"/>
            <w:color w:val="000000"/>
            <w:sz w:val="24"/>
            <w:szCs w:val="24"/>
          </w:rPr>
          <w:t>Reference schema document sets (i.e., NIEM releases, domain updates, and core updates) are subject to rigorous quality and conformance testing</w:t>
        </w:r>
        <w:r>
          <w:rPr>
            <w:rFonts w:ascii="&amp;quot" w:eastAsia="Times New Roman" w:hAnsi="&amp;quot" w:cs="Times New Roman"/>
            <w:color w:val="000000"/>
            <w:sz w:val="24"/>
            <w:szCs w:val="24"/>
          </w:rPr>
          <w:t xml:space="preserve"> by the NIEM MO </w:t>
        </w:r>
        <w:r w:rsidRPr="00AB387C">
          <w:rPr>
            <w:rFonts w:ascii="&amp;quot" w:eastAsia="Times New Roman" w:hAnsi="&amp;quot" w:cs="Times New Roman"/>
            <w:color w:val="000000"/>
            <w:sz w:val="24"/>
            <w:szCs w:val="24"/>
          </w:rPr>
          <w:t xml:space="preserve">to ensure they </w:t>
        </w:r>
      </w:ins>
      <w:ins w:id="513" w:author="James E Cabral" w:date="2020-09-02T15:19:00Z">
        <w:r w:rsidR="00590B90">
          <w:rPr>
            <w:rFonts w:ascii="&amp;quot" w:eastAsia="Times New Roman" w:hAnsi="&amp;quot" w:cs="Times New Roman"/>
            <w:color w:val="000000"/>
            <w:sz w:val="24"/>
            <w:szCs w:val="24"/>
          </w:rPr>
          <w:t xml:space="preserve">conform to the </w:t>
        </w:r>
      </w:ins>
      <w:ins w:id="514" w:author="James E Cabral" w:date="2020-09-02T15:20:00Z">
        <w:r w:rsidR="00590B90" w:rsidRPr="00AB387C">
          <w:rPr>
            <w:rFonts w:ascii="&amp;quot" w:eastAsia="Times New Roman" w:hAnsi="&amp;quot" w:cs="Times New Roman"/>
            <w:color w:val="000000"/>
            <w:sz w:val="24"/>
            <w:szCs w:val="24"/>
          </w:rPr>
          <w:fldChar w:fldCharType="begin"/>
        </w:r>
        <w:r w:rsidR="00590B90" w:rsidRPr="00AB387C">
          <w:rPr>
            <w:rFonts w:ascii="&amp;quot" w:eastAsia="Times New Roman" w:hAnsi="&amp;quot" w:cs="Times New Roman"/>
            <w:color w:val="000000"/>
            <w:sz w:val="24"/>
            <w:szCs w:val="24"/>
          </w:rPr>
          <w:instrText xml:space="preserve"> HYPERLINK "https://reference.niem.gov/niem/specification/conformance/3.0/conformance-3.0.html" \l "NIEM-NDR" </w:instrText>
        </w:r>
        <w:r w:rsidR="00590B90" w:rsidRPr="00AB387C">
          <w:rPr>
            <w:rFonts w:ascii="&amp;quot" w:eastAsia="Times New Roman" w:hAnsi="&amp;quot" w:cs="Times New Roman"/>
            <w:color w:val="000000"/>
            <w:sz w:val="24"/>
            <w:szCs w:val="24"/>
          </w:rPr>
          <w:fldChar w:fldCharType="separate"/>
        </w:r>
        <w:r w:rsidR="00590B90" w:rsidRPr="00AB387C">
          <w:rPr>
            <w:rFonts w:ascii="&amp;quot" w:eastAsia="Times New Roman" w:hAnsi="&amp;quot" w:cs="Times New Roman"/>
            <w:b/>
            <w:bCs/>
            <w:color w:val="000000"/>
            <w:sz w:val="24"/>
            <w:szCs w:val="24"/>
            <w:u w:val="single"/>
            <w:shd w:val="clear" w:color="auto" w:fill="FFFFFF"/>
          </w:rPr>
          <w:t xml:space="preserve">[NIEM NDR </w:t>
        </w:r>
        <w:r w:rsidR="00590B90">
          <w:rPr>
            <w:rFonts w:ascii="&amp;quot" w:eastAsia="Times New Roman" w:hAnsi="&amp;quot" w:cs="Times New Roman"/>
            <w:b/>
            <w:bCs/>
            <w:color w:val="000000"/>
            <w:sz w:val="24"/>
            <w:szCs w:val="24"/>
            <w:u w:val="single"/>
            <w:shd w:val="clear" w:color="auto" w:fill="FFFFFF"/>
          </w:rPr>
          <w:t>5.0</w:t>
        </w:r>
        <w:r w:rsidR="00590B90" w:rsidRPr="00AB387C">
          <w:rPr>
            <w:rFonts w:ascii="&amp;quot" w:eastAsia="Times New Roman" w:hAnsi="&amp;quot" w:cs="Times New Roman"/>
            <w:b/>
            <w:bCs/>
            <w:color w:val="000000"/>
            <w:sz w:val="24"/>
            <w:szCs w:val="24"/>
            <w:u w:val="single"/>
            <w:shd w:val="clear" w:color="auto" w:fill="FFFFFF"/>
          </w:rPr>
          <w:t>]</w:t>
        </w:r>
        <w:r w:rsidR="00590B90" w:rsidRPr="00AB387C">
          <w:rPr>
            <w:rFonts w:ascii="&amp;quot" w:eastAsia="Times New Roman" w:hAnsi="&amp;quot" w:cs="Times New Roman"/>
            <w:color w:val="000000"/>
            <w:sz w:val="24"/>
            <w:szCs w:val="24"/>
          </w:rPr>
          <w:fldChar w:fldCharType="end"/>
        </w:r>
      </w:ins>
      <w:ins w:id="515" w:author="James E Cabral" w:date="2020-09-02T14:25:00Z">
        <w:r w:rsidRPr="00AB387C">
          <w:rPr>
            <w:rFonts w:ascii="&amp;quot" w:eastAsia="Times New Roman" w:hAnsi="&amp;quot" w:cs="Times New Roman"/>
            <w:color w:val="000000"/>
            <w:sz w:val="24"/>
            <w:szCs w:val="24"/>
          </w:rPr>
          <w:t>.</w:t>
        </w:r>
      </w:ins>
    </w:p>
    <w:p w14:paraId="798DD9E4" w14:textId="69701FAF" w:rsidR="00EF4C80" w:rsidRDefault="00481C9C" w:rsidP="00590B90">
      <w:pPr>
        <w:spacing w:before="240" w:after="240" w:line="240" w:lineRule="auto"/>
        <w:rPr>
          <w:ins w:id="516" w:author="James E Cabral" w:date="2020-09-02T15:34:00Z"/>
          <w:rFonts w:ascii="&amp;quot" w:eastAsia="Times New Roman" w:hAnsi="&amp;quot" w:cs="Times New Roman"/>
          <w:b/>
          <w:bCs/>
          <w:color w:val="000000"/>
          <w:sz w:val="24"/>
          <w:szCs w:val="24"/>
        </w:rPr>
      </w:pPr>
      <w:ins w:id="517" w:author="James E Cabral" w:date="2020-09-08T10:52:00Z">
        <w:r>
          <w:rPr>
            <w:rFonts w:ascii="&amp;quot" w:eastAsia="Times New Roman" w:hAnsi="&amp;quot" w:cs="Times New Roman"/>
            <w:b/>
            <w:bCs/>
            <w:color w:val="000000"/>
            <w:sz w:val="24"/>
            <w:szCs w:val="24"/>
          </w:rPr>
          <w:t>5</w:t>
        </w:r>
      </w:ins>
      <w:ins w:id="518" w:author="James E Cabral" w:date="2020-09-02T15:31:00Z">
        <w:r w:rsidR="00616A05" w:rsidRPr="00616A05">
          <w:rPr>
            <w:rFonts w:ascii="&amp;quot" w:eastAsia="Times New Roman" w:hAnsi="&amp;quot" w:cs="Times New Roman"/>
            <w:b/>
            <w:bCs/>
            <w:color w:val="000000"/>
            <w:sz w:val="24"/>
            <w:szCs w:val="24"/>
            <w:rPrChange w:id="519" w:author="James E Cabral" w:date="2020-09-02T15:31:00Z">
              <w:rPr>
                <w:rFonts w:ascii="&amp;quot" w:eastAsia="Times New Roman" w:hAnsi="&amp;quot" w:cs="Times New Roman"/>
                <w:color w:val="000000"/>
                <w:sz w:val="24"/>
                <w:szCs w:val="24"/>
              </w:rPr>
            </w:rPrChange>
          </w:rPr>
          <w:t>.2 Message specifications</w:t>
        </w:r>
      </w:ins>
    </w:p>
    <w:p w14:paraId="171848CB" w14:textId="3E00092A" w:rsidR="006B7D5C" w:rsidRPr="00EF4C80" w:rsidDel="00590B90" w:rsidRDefault="0080797B">
      <w:pPr>
        <w:keepNext/>
        <w:spacing w:line="240" w:lineRule="auto"/>
        <w:rPr>
          <w:del w:id="520" w:author="James E Cabral" w:date="2020-09-02T14:21:00Z"/>
          <w:rFonts w:ascii="&amp;quot" w:eastAsia="Times New Roman" w:hAnsi="&amp;quot" w:cs="Times New Roman"/>
          <w:b/>
          <w:bCs/>
          <w:color w:val="000000"/>
          <w:sz w:val="24"/>
          <w:szCs w:val="24"/>
          <w:rPrChange w:id="521" w:author="James E Cabral" w:date="2020-09-02T15:34:00Z">
            <w:rPr>
              <w:del w:id="522" w:author="James E Cabral" w:date="2020-09-02T14:21:00Z"/>
              <w:rFonts w:ascii="&amp;quot" w:eastAsia="Times New Roman" w:hAnsi="&amp;quot" w:cs="Times New Roman"/>
              <w:color w:val="000000"/>
              <w:sz w:val="24"/>
              <w:szCs w:val="24"/>
            </w:rPr>
          </w:rPrChange>
        </w:rPr>
      </w:pPr>
      <w:ins w:id="523" w:author="James E Cabral" w:date="2020-09-02T14:25:00Z">
        <w:r>
          <w:rPr>
            <w:rFonts w:ascii="&amp;quot" w:eastAsia="Times New Roman" w:hAnsi="&amp;quot" w:cs="Times New Roman"/>
            <w:color w:val="000000"/>
            <w:sz w:val="24"/>
            <w:szCs w:val="24"/>
          </w:rPr>
          <w:t>Message specification</w:t>
        </w:r>
        <w:r w:rsidRPr="00AB387C">
          <w:rPr>
            <w:rFonts w:ascii="&amp;quot" w:eastAsia="Times New Roman" w:hAnsi="&amp;quot" w:cs="Times New Roman"/>
            <w:color w:val="000000"/>
            <w:sz w:val="24"/>
            <w:szCs w:val="24"/>
          </w:rPr>
          <w:t>s</w:t>
        </w:r>
      </w:ins>
      <w:ins w:id="524" w:author="James E Cabral" w:date="2020-09-02T15:32:00Z">
        <w:r w:rsidR="00EF4C80">
          <w:rPr>
            <w:rFonts w:ascii="&amp;quot" w:eastAsia="Times New Roman" w:hAnsi="&amp;quot" w:cs="Times New Roman"/>
            <w:color w:val="000000"/>
            <w:sz w:val="24"/>
            <w:szCs w:val="24"/>
          </w:rPr>
          <w:t xml:space="preserve">, </w:t>
        </w:r>
      </w:ins>
      <w:ins w:id="525" w:author="James E Cabral" w:date="2020-09-02T15:33:00Z">
        <w:r w:rsidR="00EF4C80">
          <w:rPr>
            <w:rFonts w:ascii="&amp;quot" w:eastAsia="Times New Roman" w:hAnsi="&amp;quot" w:cs="Times New Roman"/>
            <w:color w:val="000000"/>
            <w:sz w:val="24"/>
            <w:szCs w:val="24"/>
          </w:rPr>
          <w:t xml:space="preserve">message instances, and </w:t>
        </w:r>
      </w:ins>
      <w:ins w:id="526" w:author="James E Cabral" w:date="2020-09-02T15:32:00Z">
        <w:r w:rsidR="00EF4C80">
          <w:rPr>
            <w:rFonts w:ascii="&amp;quot" w:eastAsia="Times New Roman" w:hAnsi="&amp;quot" w:cs="Times New Roman"/>
            <w:color w:val="000000"/>
            <w:sz w:val="24"/>
            <w:szCs w:val="24"/>
          </w:rPr>
          <w:t xml:space="preserve">schema document sets </w:t>
        </w:r>
      </w:ins>
      <w:ins w:id="527" w:author="James E Cabral" w:date="2020-09-02T15:33:00Z">
        <w:r w:rsidR="00EF4C80">
          <w:rPr>
            <w:rFonts w:ascii="&amp;quot" w:eastAsia="Times New Roman" w:hAnsi="&amp;quot" w:cs="Times New Roman"/>
            <w:color w:val="000000"/>
            <w:sz w:val="24"/>
            <w:szCs w:val="24"/>
          </w:rPr>
          <w:t xml:space="preserve">other </w:t>
        </w:r>
      </w:ins>
      <w:ins w:id="528" w:author="James E Cabral" w:date="2020-09-08T10:29:00Z">
        <w:r w:rsidR="00117C65">
          <w:rPr>
            <w:rFonts w:ascii="&amp;quot" w:eastAsia="Times New Roman" w:hAnsi="&amp;quot" w:cs="Times New Roman"/>
            <w:color w:val="000000"/>
            <w:sz w:val="24"/>
            <w:szCs w:val="24"/>
          </w:rPr>
          <w:t xml:space="preserve">than </w:t>
        </w:r>
      </w:ins>
      <w:ins w:id="529" w:author="James E Cabral" w:date="2020-09-02T15:33:00Z">
        <w:r w:rsidR="00EF4C80">
          <w:rPr>
            <w:rFonts w:ascii="&amp;quot" w:eastAsia="Times New Roman" w:hAnsi="&amp;quot" w:cs="Times New Roman"/>
            <w:color w:val="000000"/>
            <w:sz w:val="24"/>
            <w:szCs w:val="24"/>
          </w:rPr>
          <w:t xml:space="preserve">those </w:t>
        </w:r>
      </w:ins>
      <w:ins w:id="530" w:author="James E Cabral" w:date="2020-09-02T15:34:00Z">
        <w:r w:rsidR="00EF4C80">
          <w:rPr>
            <w:rFonts w:ascii="&amp;quot" w:eastAsia="Times New Roman" w:hAnsi="&amp;quot" w:cs="Times New Roman"/>
            <w:color w:val="000000"/>
            <w:sz w:val="24"/>
            <w:szCs w:val="24"/>
          </w:rPr>
          <w:t xml:space="preserve">listed above </w:t>
        </w:r>
      </w:ins>
      <w:ins w:id="531" w:author="James E Cabral" w:date="2020-09-02T14:25:00Z">
        <w:r w:rsidRPr="00AB387C">
          <w:rPr>
            <w:rFonts w:ascii="&amp;quot" w:eastAsia="Times New Roman" w:hAnsi="&amp;quot" w:cs="Times New Roman"/>
            <w:color w:val="000000"/>
            <w:sz w:val="24"/>
            <w:szCs w:val="24"/>
          </w:rPr>
          <w:t xml:space="preserve">are not under the </w:t>
        </w:r>
      </w:ins>
      <w:ins w:id="532" w:author="James E Cabral" w:date="2020-09-02T15:18:00Z">
        <w:r w:rsidR="00590B90">
          <w:rPr>
            <w:rFonts w:ascii="&amp;quot" w:eastAsia="Times New Roman" w:hAnsi="&amp;quot" w:cs="Times New Roman"/>
            <w:color w:val="000000"/>
            <w:sz w:val="24"/>
            <w:szCs w:val="24"/>
          </w:rPr>
          <w:t xml:space="preserve">control of the </w:t>
        </w:r>
      </w:ins>
      <w:ins w:id="533" w:author="James E Cabral" w:date="2020-09-02T14:25:00Z">
        <w:r w:rsidRPr="00AB387C">
          <w:rPr>
            <w:rFonts w:ascii="&amp;quot" w:eastAsia="Times New Roman" w:hAnsi="&amp;quot" w:cs="Times New Roman"/>
            <w:color w:val="000000"/>
            <w:sz w:val="24"/>
            <w:szCs w:val="24"/>
          </w:rPr>
          <w:t xml:space="preserve">NIEM MO and </w:t>
        </w:r>
      </w:ins>
      <w:ins w:id="534" w:author="James E Cabral" w:date="2020-09-02T15:18:00Z">
        <w:r w:rsidR="00590B90">
          <w:rPr>
            <w:rFonts w:ascii="&amp;quot" w:eastAsia="Times New Roman" w:hAnsi="&amp;quot" w:cs="Times New Roman"/>
            <w:color w:val="000000"/>
            <w:sz w:val="24"/>
            <w:szCs w:val="24"/>
          </w:rPr>
          <w:t>no</w:t>
        </w:r>
      </w:ins>
      <w:ins w:id="535" w:author="James E Cabral" w:date="2020-09-02T14:25:00Z">
        <w:r w:rsidRPr="00AB387C">
          <w:rPr>
            <w:rFonts w:ascii="&amp;quot" w:eastAsia="Times New Roman" w:hAnsi="&amp;quot" w:cs="Times New Roman"/>
            <w:color w:val="000000"/>
            <w:sz w:val="24"/>
            <w:szCs w:val="24"/>
          </w:rPr>
          <w:t xml:space="preserve"> formal certification process</w:t>
        </w:r>
      </w:ins>
      <w:ins w:id="536" w:author="James E Cabral" w:date="2020-09-02T15:18:00Z">
        <w:r w:rsidR="00590B90">
          <w:rPr>
            <w:rFonts w:ascii="&amp;quot" w:eastAsia="Times New Roman" w:hAnsi="&amp;quot" w:cs="Times New Roman"/>
            <w:color w:val="000000"/>
            <w:sz w:val="24"/>
            <w:szCs w:val="24"/>
          </w:rPr>
          <w:t xml:space="preserve"> exists</w:t>
        </w:r>
      </w:ins>
      <w:ins w:id="537" w:author="James E Cabral" w:date="2020-09-02T14:25:00Z">
        <w:r w:rsidRPr="00AB387C">
          <w:rPr>
            <w:rFonts w:ascii="&amp;quot" w:eastAsia="Times New Roman" w:hAnsi="&amp;quot" w:cs="Times New Roman"/>
            <w:color w:val="000000"/>
            <w:sz w:val="24"/>
            <w:szCs w:val="24"/>
          </w:rPr>
          <w:t xml:space="preserve">. Therefore, it is important for NIEM users and developers to understand and make a concerted effort to ensure </w:t>
        </w:r>
      </w:ins>
      <w:ins w:id="538" w:author="James E Cabral" w:date="2020-09-02T14:26:00Z">
        <w:r>
          <w:rPr>
            <w:rFonts w:ascii="&amp;quot" w:eastAsia="Times New Roman" w:hAnsi="&amp;quot" w:cs="Times New Roman"/>
            <w:color w:val="000000"/>
            <w:sz w:val="24"/>
            <w:szCs w:val="24"/>
          </w:rPr>
          <w:t>m</w:t>
        </w:r>
      </w:ins>
      <w:ins w:id="539" w:author="James E Cabral" w:date="2020-09-02T14:25:00Z">
        <w:r>
          <w:rPr>
            <w:rFonts w:ascii="&amp;quot" w:eastAsia="Times New Roman" w:hAnsi="&amp;quot" w:cs="Times New Roman"/>
            <w:color w:val="000000"/>
            <w:sz w:val="24"/>
            <w:szCs w:val="24"/>
          </w:rPr>
          <w:t>essage specifications</w:t>
        </w:r>
        <w:r w:rsidRPr="00AB387C">
          <w:rPr>
            <w:rFonts w:ascii="&amp;quot" w:eastAsia="Times New Roman" w:hAnsi="&amp;quot" w:cs="Times New Roman"/>
            <w:color w:val="000000"/>
            <w:sz w:val="24"/>
            <w:szCs w:val="24"/>
          </w:rPr>
          <w:t xml:space="preserve"> they produce conform to the</w:t>
        </w:r>
      </w:ins>
      <w:ins w:id="540" w:author="James E Cabral" w:date="2020-09-02T15:44:00Z">
        <w:r w:rsidR="00D837E7">
          <w:rPr>
            <w:rFonts w:ascii="&amp;quot" w:eastAsia="Times New Roman" w:hAnsi="&amp;quot" w:cs="Times New Roman"/>
            <w:color w:val="000000"/>
            <w:sz w:val="24"/>
            <w:szCs w:val="24"/>
          </w:rPr>
          <w:t xml:space="preserve"> </w:t>
        </w:r>
        <w:r w:rsidR="00D837E7" w:rsidRPr="00AB387C">
          <w:rPr>
            <w:rFonts w:ascii="&amp;quot" w:eastAsia="Times New Roman" w:hAnsi="&amp;quot" w:cs="Times New Roman"/>
            <w:b/>
            <w:bCs/>
            <w:color w:val="000000"/>
            <w:sz w:val="24"/>
            <w:szCs w:val="24"/>
          </w:rPr>
          <w:t xml:space="preserve">[NIEM MPD Specification </w:t>
        </w:r>
        <w:r w:rsidR="00D837E7">
          <w:rPr>
            <w:rFonts w:ascii="&amp;quot" w:eastAsia="Times New Roman" w:hAnsi="&amp;quot" w:cs="Times New Roman"/>
            <w:b/>
            <w:bCs/>
            <w:color w:val="000000"/>
            <w:sz w:val="24"/>
            <w:szCs w:val="24"/>
          </w:rPr>
          <w:t>4</w:t>
        </w:r>
        <w:r w:rsidR="00D837E7" w:rsidRPr="00AB387C">
          <w:rPr>
            <w:rFonts w:ascii="&amp;quot" w:eastAsia="Times New Roman" w:hAnsi="&amp;quot" w:cs="Times New Roman"/>
            <w:b/>
            <w:bCs/>
            <w:color w:val="000000"/>
            <w:sz w:val="24"/>
            <w:szCs w:val="24"/>
          </w:rPr>
          <w:t>.0]</w:t>
        </w:r>
        <w:r w:rsidR="00D837E7">
          <w:rPr>
            <w:rFonts w:ascii="&amp;quot" w:eastAsia="Times New Roman" w:hAnsi="&amp;quot" w:cs="Times New Roman"/>
            <w:color w:val="000000"/>
            <w:sz w:val="24"/>
            <w:szCs w:val="24"/>
          </w:rPr>
          <w:t xml:space="preserve"> or the</w:t>
        </w:r>
      </w:ins>
      <w:ins w:id="541" w:author="James E Cabral" w:date="2020-09-02T14:25:00Z">
        <w:r w:rsidRPr="00AB387C">
          <w:rPr>
            <w:rFonts w:ascii="&amp;quot" w:eastAsia="Times New Roman" w:hAnsi="&amp;quot" w:cs="Times New Roman"/>
            <w:color w:val="000000"/>
            <w:sz w:val="24"/>
            <w:szCs w:val="24"/>
          </w:rPr>
          <w:t xml:space="preserve"> </w:t>
        </w:r>
        <w:r w:rsidRPr="00AB387C">
          <w:rPr>
            <w:rFonts w:ascii="&amp;quot" w:eastAsia="Times New Roman" w:hAnsi="&amp;quot" w:cs="Times New Roman"/>
            <w:color w:val="000000"/>
            <w:sz w:val="24"/>
            <w:szCs w:val="24"/>
          </w:rPr>
          <w:fldChar w:fldCharType="begin"/>
        </w:r>
        <w:r w:rsidRPr="00AB387C">
          <w:rPr>
            <w:rFonts w:ascii="&amp;quot" w:eastAsia="Times New Roman" w:hAnsi="&amp;quot" w:cs="Times New Roman"/>
            <w:color w:val="000000"/>
            <w:sz w:val="24"/>
            <w:szCs w:val="24"/>
          </w:rPr>
          <w:instrText xml:space="preserve"> HYPERLINK "https://reference.niem.gov/niem/specification/conformance/3.0/conformance-3.0.html" \l "NIEM-MPD" </w:instrText>
        </w:r>
        <w:r w:rsidRPr="00AB387C">
          <w:rPr>
            <w:rFonts w:ascii="&amp;quot" w:eastAsia="Times New Roman" w:hAnsi="&amp;quot" w:cs="Times New Roman"/>
            <w:color w:val="000000"/>
            <w:sz w:val="24"/>
            <w:szCs w:val="24"/>
          </w:rPr>
          <w:fldChar w:fldCharType="separate"/>
        </w:r>
        <w:r w:rsidRPr="00AB387C">
          <w:rPr>
            <w:rFonts w:ascii="&amp;quot" w:eastAsia="Times New Roman" w:hAnsi="&amp;quot" w:cs="Times New Roman"/>
            <w:b/>
            <w:bCs/>
            <w:color w:val="000000"/>
            <w:sz w:val="24"/>
            <w:szCs w:val="24"/>
            <w:u w:val="single"/>
            <w:shd w:val="clear" w:color="auto" w:fill="FFFFFF"/>
          </w:rPr>
          <w:t xml:space="preserve">[NIEM </w:t>
        </w:r>
        <w:r w:rsidRPr="00886CC6">
          <w:rPr>
            <w:rFonts w:ascii="&amp;quot" w:eastAsia="Times New Roman" w:hAnsi="&amp;quot" w:cs="Times New Roman"/>
            <w:b/>
            <w:bCs/>
            <w:color w:val="000000"/>
            <w:sz w:val="24"/>
            <w:szCs w:val="24"/>
            <w:u w:val="single"/>
            <w:shd w:val="clear" w:color="auto" w:fill="FFFFFF"/>
          </w:rPr>
          <w:t>Message Specification Rules and Conventions</w:t>
        </w:r>
        <w:r w:rsidRPr="00AB387C">
          <w:rPr>
            <w:rFonts w:ascii="&amp;quot" w:eastAsia="Times New Roman" w:hAnsi="&amp;quot" w:cs="Times New Roman"/>
            <w:b/>
            <w:bCs/>
            <w:color w:val="000000"/>
            <w:sz w:val="24"/>
            <w:szCs w:val="24"/>
            <w:u w:val="single"/>
            <w:shd w:val="clear" w:color="auto" w:fill="FFFFFF"/>
          </w:rPr>
          <w:t>]</w:t>
        </w:r>
        <w:r w:rsidRPr="00AB387C">
          <w:rPr>
            <w:rFonts w:ascii="&amp;quot" w:eastAsia="Times New Roman" w:hAnsi="&amp;quot" w:cs="Times New Roman"/>
            <w:color w:val="000000"/>
            <w:sz w:val="24"/>
            <w:szCs w:val="24"/>
          </w:rPr>
          <w:fldChar w:fldCharType="end"/>
        </w:r>
        <w:r w:rsidRPr="00AB387C">
          <w:rPr>
            <w:rFonts w:ascii="&amp;quot" w:eastAsia="Times New Roman" w:hAnsi="&amp;quot" w:cs="Times New Roman"/>
            <w:color w:val="000000"/>
            <w:sz w:val="24"/>
            <w:szCs w:val="24"/>
          </w:rPr>
          <w:t>.</w:t>
        </w:r>
      </w:ins>
    </w:p>
    <w:p w14:paraId="17467359" w14:textId="77777777" w:rsidR="00590B90" w:rsidRPr="00AB387C" w:rsidRDefault="00590B90">
      <w:pPr>
        <w:spacing w:before="240" w:after="240" w:line="240" w:lineRule="auto"/>
        <w:rPr>
          <w:ins w:id="542" w:author="James E Cabral" w:date="2020-09-02T15:19:00Z"/>
          <w:rFonts w:ascii="&amp;quot" w:eastAsia="Times New Roman" w:hAnsi="&amp;quot" w:cs="Times New Roman"/>
          <w:color w:val="000000"/>
          <w:sz w:val="24"/>
          <w:szCs w:val="24"/>
        </w:rPr>
        <w:pPrChange w:id="543" w:author="James E Cabral" w:date="2020-09-02T15:19:00Z">
          <w:pPr>
            <w:spacing w:after="0" w:line="240" w:lineRule="auto"/>
          </w:pPr>
        </w:pPrChange>
      </w:pPr>
    </w:p>
    <w:p w14:paraId="5E4FEA14" w14:textId="1E64317D" w:rsidR="00AB387C" w:rsidRPr="00AB387C" w:rsidDel="0080797B" w:rsidRDefault="00AB387C" w:rsidP="00AB387C">
      <w:pPr>
        <w:spacing w:after="0" w:line="240" w:lineRule="auto"/>
        <w:rPr>
          <w:del w:id="544" w:author="James E Cabral" w:date="2020-09-02T14:21:00Z"/>
          <w:rFonts w:ascii="&amp;quot" w:eastAsia="Times New Roman" w:hAnsi="&amp;quot" w:cs="Times New Roman"/>
          <w:color w:val="000000"/>
          <w:sz w:val="24"/>
          <w:szCs w:val="24"/>
        </w:rPr>
      </w:pPr>
      <w:del w:id="545" w:author="James E Cabral" w:date="2020-09-02T14:21:00Z">
        <w:r w:rsidRPr="00AB387C" w:rsidDel="0080797B">
          <w:rPr>
            <w:rFonts w:ascii="&amp;quot" w:eastAsia="Times New Roman" w:hAnsi="&amp;quot" w:cs="Times New Roman"/>
            <w:color w:val="000000"/>
            <w:sz w:val="24"/>
            <w:szCs w:val="24"/>
          </w:rPr>
          <w:delText xml:space="preserve">Early in the development of NIEM (and its predecessor), governance committees discussed the language to be used in solicitations (such </w:delText>
        </w:r>
      </w:del>
      <w:ins w:id="546" w:author="Chipman, Charles" w:date="2018-04-09T10:19:00Z">
        <w:del w:id="547" w:author="James E Cabral" w:date="2020-09-02T14:21:00Z">
          <w:r w:rsidR="00EE3E2B" w:rsidDel="0080797B">
            <w:rPr>
              <w:rFonts w:ascii="&amp;quot" w:eastAsia="Times New Roman" w:hAnsi="&amp;quot" w:cs="Times New Roman"/>
              <w:color w:val="000000"/>
              <w:sz w:val="24"/>
              <w:szCs w:val="24"/>
            </w:rPr>
            <w:delText xml:space="preserve">as </w:delText>
          </w:r>
        </w:del>
      </w:ins>
      <w:del w:id="548" w:author="James E Cabral" w:date="2020-09-02T14:21:00Z">
        <w:r w:rsidRPr="00AB387C" w:rsidDel="0080797B">
          <w:rPr>
            <w:rFonts w:ascii="&amp;quot" w:eastAsia="Times New Roman" w:hAnsi="&amp;quot" w:cs="Times New Roman"/>
            <w:color w:val="000000"/>
            <w:sz w:val="24"/>
            <w:szCs w:val="24"/>
          </w:rPr>
          <w:delText>grants,</w:delText>
        </w:r>
      </w:del>
      <w:ins w:id="549" w:author="Chipman, Charles" w:date="2019-01-15T07:37:00Z">
        <w:del w:id="550" w:author="James E Cabral" w:date="2020-09-02T14:21:00Z">
          <w:r w:rsidR="00002E7D" w:rsidDel="0080797B">
            <w:rPr>
              <w:rFonts w:ascii="&amp;quot" w:eastAsia="Times New Roman" w:hAnsi="&amp;quot" w:cs="Times New Roman"/>
              <w:color w:val="000000"/>
              <w:sz w:val="24"/>
              <w:szCs w:val="24"/>
            </w:rPr>
            <w:delText xml:space="preserve"> and</w:delText>
          </w:r>
        </w:del>
      </w:ins>
      <w:del w:id="551" w:author="James E Cabral" w:date="2020-09-02T14:21:00Z">
        <w:r w:rsidRPr="00AB387C" w:rsidDel="0080797B">
          <w:rPr>
            <w:rFonts w:ascii="&amp;quot" w:eastAsia="Times New Roman" w:hAnsi="&amp;quot" w:cs="Times New Roman"/>
            <w:color w:val="000000"/>
            <w:sz w:val="24"/>
            <w:szCs w:val="24"/>
          </w:rPr>
          <w:delText xml:space="preserve"> </w:delText>
        </w:r>
      </w:del>
      <w:ins w:id="552" w:author="Chipman, Charles" w:date="2018-04-09T10:20:00Z">
        <w:del w:id="553" w:author="James E Cabral" w:date="2020-09-02T14:21:00Z">
          <w:r w:rsidR="00EE3E2B" w:rsidDel="0080797B">
            <w:rPr>
              <w:rFonts w:ascii="&amp;quot" w:eastAsia="Times New Roman" w:hAnsi="&amp;quot" w:cs="Times New Roman"/>
              <w:color w:val="000000"/>
              <w:sz w:val="24"/>
              <w:szCs w:val="24"/>
            </w:rPr>
            <w:delText>requests for proposals</w:delText>
          </w:r>
        </w:del>
      </w:ins>
      <w:del w:id="554" w:author="James E Cabral" w:date="2020-09-02T14:21:00Z">
        <w:r w:rsidRPr="00AB387C" w:rsidDel="0080797B">
          <w:rPr>
            <w:rFonts w:ascii="&amp;quot" w:eastAsia="Times New Roman" w:hAnsi="&amp;quot" w:cs="Times New Roman"/>
            <w:color w:val="000000"/>
            <w:sz w:val="24"/>
            <w:szCs w:val="24"/>
          </w:rPr>
          <w:delText xml:space="preserve">RFPs, etc.) that require use of NIEM. They considered both terms, and concluded that the term </w:delText>
        </w:r>
        <w:r w:rsidRPr="00AB387C" w:rsidDel="0080797B">
          <w:rPr>
            <w:rFonts w:ascii="&amp;quot" w:eastAsia="Times New Roman" w:hAnsi="&amp;quot" w:cs="Times New Roman"/>
            <w:i/>
            <w:iCs/>
            <w:color w:val="000000"/>
            <w:sz w:val="24"/>
            <w:szCs w:val="24"/>
          </w:rPr>
          <w:delText>compliance</w:delText>
        </w:r>
        <w:r w:rsidRPr="00AB387C" w:rsidDel="0080797B">
          <w:rPr>
            <w:rFonts w:ascii="&amp;quot" w:eastAsia="Times New Roman" w:hAnsi="&amp;quot" w:cs="Times New Roman"/>
            <w:color w:val="000000"/>
            <w:sz w:val="24"/>
            <w:szCs w:val="24"/>
          </w:rPr>
          <w:delText xml:space="preserve"> does not convey appropriate intent; it is too regulatory (for example, U.S. citizens and residents must comply with the U.S. tax code). The objectives of NIEM are to develop information exchange standards that users desire, but are not forced, to use. Furthermore, the purpose of both programs</w:delText>
        </w:r>
      </w:del>
      <w:ins w:id="555" w:author="Chipman, Charles" w:date="2019-01-08T13:09:00Z">
        <w:del w:id="556" w:author="James E Cabral" w:date="2020-09-02T14:21:00Z">
          <w:r w:rsidR="00A15E91" w:rsidDel="0080797B">
            <w:rPr>
              <w:rFonts w:ascii="&amp;quot" w:eastAsia="Times New Roman" w:hAnsi="&amp;quot" w:cs="Times New Roman"/>
              <w:color w:val="000000"/>
              <w:sz w:val="24"/>
              <w:szCs w:val="24"/>
            </w:rPr>
            <w:delText>NIEM</w:delText>
          </w:r>
        </w:del>
      </w:ins>
      <w:del w:id="557" w:author="James E Cabral" w:date="2020-09-02T14:21:00Z">
        <w:r w:rsidRPr="00AB387C" w:rsidDel="0080797B">
          <w:rPr>
            <w:rFonts w:ascii="&amp;quot" w:eastAsia="Times New Roman" w:hAnsi="&amp;quot" w:cs="Times New Roman"/>
            <w:color w:val="000000"/>
            <w:sz w:val="24"/>
            <w:szCs w:val="24"/>
          </w:rPr>
          <w:delText xml:space="preserve"> is to facilitate and support interoperability, NOT to force or regulate it.</w:delText>
        </w:r>
      </w:del>
    </w:p>
    <w:p w14:paraId="3AD3FC13" w14:textId="643B28E6" w:rsidR="00AB387C" w:rsidRPr="00AB387C" w:rsidDel="0080797B" w:rsidRDefault="00AB387C" w:rsidP="00AB387C">
      <w:pPr>
        <w:spacing w:after="0" w:line="240" w:lineRule="auto"/>
        <w:rPr>
          <w:del w:id="558" w:author="James E Cabral" w:date="2020-09-02T14:21:00Z"/>
          <w:rFonts w:ascii="&amp;quot" w:eastAsia="Times New Roman" w:hAnsi="&amp;quot" w:cs="Times New Roman"/>
          <w:color w:val="000000"/>
          <w:sz w:val="24"/>
          <w:szCs w:val="24"/>
        </w:rPr>
      </w:pPr>
      <w:del w:id="559" w:author="James E Cabral" w:date="2020-09-02T14:21:00Z">
        <w:r w:rsidRPr="00AB387C" w:rsidDel="0080797B">
          <w:rPr>
            <w:rFonts w:ascii="&amp;quot" w:eastAsia="Times New Roman" w:hAnsi="&amp;quot" w:cs="Times New Roman"/>
            <w:color w:val="000000"/>
            <w:sz w:val="24"/>
            <w:szCs w:val="24"/>
          </w:rPr>
          <w:delText xml:space="preserve">Thus, the appropriate assertion is: Contract or grant awardees comply with contract or grant language, and that language requires </w:delText>
        </w:r>
      </w:del>
      <w:del w:id="560" w:author="James E Cabral" w:date="2020-09-02T12:34:00Z">
        <w:r w:rsidRPr="00AB387C" w:rsidDel="00316F37">
          <w:rPr>
            <w:rFonts w:ascii="&amp;quot" w:eastAsia="Times New Roman" w:hAnsi="&amp;quot" w:cs="Times New Roman"/>
            <w:color w:val="000000"/>
            <w:sz w:val="24"/>
            <w:szCs w:val="24"/>
          </w:rPr>
          <w:delText>IEPD</w:delText>
        </w:r>
      </w:del>
      <w:del w:id="561" w:author="James E Cabral" w:date="2020-09-02T14:21:00Z">
        <w:r w:rsidRPr="00AB387C" w:rsidDel="0080797B">
          <w:rPr>
            <w:rFonts w:ascii="&amp;quot" w:eastAsia="Times New Roman" w:hAnsi="&amp;quot" w:cs="Times New Roman"/>
            <w:color w:val="000000"/>
            <w:sz w:val="24"/>
            <w:szCs w:val="24"/>
          </w:rPr>
          <w:delText>s</w:delText>
        </w:r>
      </w:del>
      <w:del w:id="562" w:author="James E Cabral" w:date="2020-09-02T12:29:00Z">
        <w:r w:rsidRPr="00AB387C" w:rsidDel="00886CC6">
          <w:rPr>
            <w:rFonts w:ascii="&amp;quot" w:eastAsia="Times New Roman" w:hAnsi="&amp;quot" w:cs="Times New Roman"/>
            <w:color w:val="000000"/>
            <w:sz w:val="24"/>
            <w:szCs w:val="24"/>
          </w:rPr>
          <w:delText xml:space="preserve"> (and other MPDs)</w:delText>
        </w:r>
      </w:del>
      <w:del w:id="563" w:author="James E Cabral" w:date="2020-09-02T14:21:00Z">
        <w:r w:rsidRPr="00AB387C" w:rsidDel="0080797B">
          <w:rPr>
            <w:rFonts w:ascii="&amp;quot" w:eastAsia="Times New Roman" w:hAnsi="&amp;quot" w:cs="Times New Roman"/>
            <w:color w:val="000000"/>
            <w:sz w:val="24"/>
            <w:szCs w:val="24"/>
          </w:rPr>
          <w:delText xml:space="preserve">, and their associated </w:delText>
        </w:r>
      </w:del>
      <w:del w:id="564" w:author="James E Cabral" w:date="2020-09-02T12:46:00Z">
        <w:r w:rsidRPr="00AB387C" w:rsidDel="00B1029D">
          <w:rPr>
            <w:rFonts w:ascii="&amp;quot" w:eastAsia="Times New Roman" w:hAnsi="&amp;quot" w:cs="Times New Roman"/>
            <w:color w:val="000000"/>
            <w:sz w:val="24"/>
            <w:szCs w:val="24"/>
          </w:rPr>
          <w:delText xml:space="preserve">XML </w:delText>
        </w:r>
      </w:del>
      <w:del w:id="565" w:author="James E Cabral" w:date="2020-09-02T14:21:00Z">
        <w:r w:rsidRPr="00AB387C" w:rsidDel="0080797B">
          <w:rPr>
            <w:rFonts w:ascii="&amp;quot" w:eastAsia="Times New Roman" w:hAnsi="&amp;quot" w:cs="Times New Roman"/>
            <w:color w:val="000000"/>
            <w:sz w:val="24"/>
            <w:szCs w:val="24"/>
          </w:rPr>
          <w:delText xml:space="preserve">schema document sets and instance </w:delText>
        </w:r>
      </w:del>
      <w:del w:id="566" w:author="James E Cabral" w:date="2020-09-02T12:46:00Z">
        <w:r w:rsidRPr="00AB387C" w:rsidDel="00B1029D">
          <w:rPr>
            <w:rFonts w:ascii="&amp;quot" w:eastAsia="Times New Roman" w:hAnsi="&amp;quot" w:cs="Times New Roman"/>
            <w:color w:val="000000"/>
            <w:sz w:val="24"/>
            <w:szCs w:val="24"/>
          </w:rPr>
          <w:delText xml:space="preserve">XML </w:delText>
        </w:r>
      </w:del>
      <w:del w:id="567" w:author="James E Cabral" w:date="2020-09-02T14:21:00Z">
        <w:r w:rsidRPr="00AB387C" w:rsidDel="0080797B">
          <w:rPr>
            <w:rFonts w:ascii="&amp;quot" w:eastAsia="Times New Roman" w:hAnsi="&amp;quot" w:cs="Times New Roman"/>
            <w:color w:val="000000"/>
            <w:sz w:val="24"/>
            <w:szCs w:val="24"/>
          </w:rPr>
          <w:delText xml:space="preserve">documents to </w:delText>
        </w:r>
        <w:r w:rsidRPr="00AB387C" w:rsidDel="0080797B">
          <w:rPr>
            <w:rFonts w:ascii="&amp;quot" w:eastAsia="Times New Roman" w:hAnsi="&amp;quot" w:cs="Times New Roman"/>
            <w:i/>
            <w:iCs/>
            <w:color w:val="000000"/>
            <w:sz w:val="24"/>
            <w:szCs w:val="24"/>
          </w:rPr>
          <w:delText>conform</w:delText>
        </w:r>
        <w:r w:rsidRPr="00AB387C" w:rsidDel="0080797B">
          <w:rPr>
            <w:rFonts w:ascii="&amp;quot" w:eastAsia="Times New Roman" w:hAnsi="&amp;quot" w:cs="Times New Roman"/>
            <w:color w:val="000000"/>
            <w:sz w:val="24"/>
            <w:szCs w:val="24"/>
          </w:rPr>
          <w:delText xml:space="preserve"> to NIEM.</w:delText>
        </w:r>
      </w:del>
      <w:del w:id="568" w:author="James E Cabral" w:date="2020-09-02T14:43:00Z">
        <w:r w:rsidRPr="00AB387C" w:rsidDel="006B3839">
          <w:rPr>
            <w:rFonts w:ascii="&amp;quot" w:eastAsia="Times New Roman" w:hAnsi="&amp;quot" w:cs="Times New Roman"/>
            <w:color w:val="000000"/>
            <w:sz w:val="24"/>
            <w:szCs w:val="24"/>
          </w:rPr>
          <w:delText xml:space="preserve"> </w:delText>
        </w:r>
      </w:del>
      <w:del w:id="569" w:author="Chipman, Charles" w:date="2019-01-08T13:12:00Z">
        <w:r w:rsidRPr="00AB387C" w:rsidDel="00FA7AFC">
          <w:rPr>
            <w:rFonts w:ascii="&amp;quot" w:eastAsia="Times New Roman" w:hAnsi="&amp;quot" w:cs="Times New Roman"/>
            <w:color w:val="000000"/>
            <w:sz w:val="24"/>
            <w:szCs w:val="24"/>
          </w:rPr>
          <w:delText xml:space="preserve">(See </w:delText>
        </w:r>
        <w:commentRangeStart w:id="570"/>
        <w:r w:rsidRPr="00AB387C" w:rsidDel="00FA7AFC">
          <w:rPr>
            <w:rFonts w:ascii="&amp;quot" w:eastAsia="Times New Roman" w:hAnsi="&amp;quot" w:cs="Times New Roman"/>
            <w:color w:val="000000"/>
            <w:sz w:val="24"/>
            <w:szCs w:val="24"/>
          </w:rPr>
          <w:fldChar w:fldCharType="begin"/>
        </w:r>
        <w:r w:rsidRPr="00AB387C" w:rsidDel="00FA7AFC">
          <w:rPr>
            <w:rFonts w:ascii="&amp;quot" w:eastAsia="Times New Roman" w:hAnsi="&amp;quot" w:cs="Times New Roman"/>
            <w:color w:val="000000"/>
            <w:sz w:val="24"/>
            <w:szCs w:val="24"/>
          </w:rPr>
          <w:delInstrText xml:space="preserve"> HYPERLINK "https://reference.niem.gov/niem/specification/conformance/3.0/conformance-3.0.html" \l "NIEM-Implement" </w:delInstrText>
        </w:r>
        <w:r w:rsidRPr="00AB387C" w:rsidDel="00FA7AFC">
          <w:rPr>
            <w:rFonts w:ascii="&amp;quot" w:eastAsia="Times New Roman" w:hAnsi="&amp;quot" w:cs="Times New Roman"/>
            <w:color w:val="000000"/>
            <w:sz w:val="24"/>
            <w:szCs w:val="24"/>
          </w:rPr>
          <w:fldChar w:fldCharType="separate"/>
        </w:r>
        <w:r w:rsidRPr="00AB387C" w:rsidDel="00FA7AFC">
          <w:rPr>
            <w:rFonts w:ascii="&amp;quot" w:eastAsia="Times New Roman" w:hAnsi="&amp;quot" w:cs="Times New Roman"/>
            <w:b/>
            <w:bCs/>
            <w:color w:val="000000"/>
            <w:sz w:val="24"/>
            <w:szCs w:val="24"/>
            <w:u w:val="single"/>
            <w:shd w:val="clear" w:color="auto" w:fill="FFFFFF"/>
          </w:rPr>
          <w:delText>[NIEM Implementation Guidance]</w:delText>
        </w:r>
        <w:r w:rsidRPr="00AB387C" w:rsidDel="00FA7AFC">
          <w:rPr>
            <w:rFonts w:ascii="&amp;quot" w:eastAsia="Times New Roman" w:hAnsi="&amp;quot" w:cs="Times New Roman"/>
            <w:color w:val="000000"/>
            <w:sz w:val="24"/>
            <w:szCs w:val="24"/>
          </w:rPr>
          <w:fldChar w:fldCharType="end"/>
        </w:r>
        <w:commentRangeEnd w:id="570"/>
        <w:r w:rsidR="000B57DF" w:rsidDel="00FA7AFC">
          <w:rPr>
            <w:rStyle w:val="CommentReference"/>
          </w:rPr>
          <w:commentReference w:id="570"/>
        </w:r>
        <w:r w:rsidRPr="00AB387C" w:rsidDel="00FA7AFC">
          <w:rPr>
            <w:rFonts w:ascii="&amp;quot" w:eastAsia="Times New Roman" w:hAnsi="&amp;quot" w:cs="Times New Roman"/>
            <w:color w:val="000000"/>
            <w:sz w:val="24"/>
            <w:szCs w:val="24"/>
          </w:rPr>
          <w:delText xml:space="preserve"> which also outlines the general conformance rules.)</w:delText>
        </w:r>
      </w:del>
    </w:p>
    <w:p w14:paraId="58F19901" w14:textId="77777777" w:rsidR="00EE3E2B" w:rsidDel="009B4478" w:rsidRDefault="00EE3E2B">
      <w:pPr>
        <w:spacing w:after="0" w:line="240" w:lineRule="auto"/>
        <w:rPr>
          <w:del w:id="571" w:author="James E Cabral" w:date="2020-09-02T15:13:00Z"/>
          <w:rFonts w:ascii="&amp;quot" w:eastAsia="Times New Roman" w:hAnsi="&amp;quot" w:cs="Times New Roman"/>
          <w:b/>
          <w:bCs/>
          <w:color w:val="000000"/>
          <w:sz w:val="30"/>
          <w:szCs w:val="30"/>
        </w:rPr>
        <w:pPrChange w:id="572" w:author="James E Cabral" w:date="2020-09-02T14:21:00Z">
          <w:pPr>
            <w:keepNext/>
            <w:spacing w:line="240" w:lineRule="auto"/>
          </w:pPr>
        </w:pPrChange>
      </w:pPr>
      <w:bookmarkStart w:id="573" w:name="section_4"/>
      <w:bookmarkEnd w:id="573"/>
    </w:p>
    <w:p w14:paraId="717A3393" w14:textId="3B71A527" w:rsidR="00AB387C" w:rsidRPr="00AB387C" w:rsidDel="009B4478" w:rsidRDefault="00AB387C">
      <w:pPr>
        <w:keepNext/>
        <w:spacing w:line="240" w:lineRule="auto"/>
        <w:rPr>
          <w:del w:id="574" w:author="James E Cabral" w:date="2020-09-02T15:13:00Z"/>
          <w:rFonts w:ascii="&amp;quot" w:eastAsia="Times New Roman" w:hAnsi="&amp;quot" w:cs="Times New Roman"/>
          <w:b/>
          <w:bCs/>
          <w:color w:val="000000"/>
          <w:sz w:val="30"/>
          <w:szCs w:val="30"/>
        </w:rPr>
      </w:pPr>
      <w:del w:id="575" w:author="James E Cabral" w:date="2020-09-02T15:13:00Z">
        <w:r w:rsidRPr="00AB387C" w:rsidDel="009B4478">
          <w:rPr>
            <w:rFonts w:ascii="&amp;quot" w:eastAsia="Times New Roman" w:hAnsi="&amp;quot" w:cs="Times New Roman"/>
            <w:b/>
            <w:bCs/>
            <w:color w:val="000000"/>
            <w:sz w:val="30"/>
            <w:szCs w:val="30"/>
          </w:rPr>
          <w:delText>4. NIEM-aware or -supporting vs. NIEM-conformant</w:delText>
        </w:r>
      </w:del>
    </w:p>
    <w:p w14:paraId="781983F6" w14:textId="08F07A4C" w:rsidR="00AB387C" w:rsidRPr="00AB387C" w:rsidDel="009B4478" w:rsidRDefault="00AB387C">
      <w:pPr>
        <w:keepNext/>
        <w:spacing w:line="240" w:lineRule="auto"/>
        <w:rPr>
          <w:del w:id="576" w:author="James E Cabral" w:date="2020-09-02T15:13:00Z"/>
          <w:rFonts w:ascii="&amp;quot" w:eastAsia="Times New Roman" w:hAnsi="&amp;quot" w:cs="Times New Roman"/>
          <w:color w:val="000000"/>
          <w:sz w:val="24"/>
          <w:szCs w:val="24"/>
        </w:rPr>
        <w:pPrChange w:id="577" w:author="James E Cabral" w:date="2020-09-02T15:13:00Z">
          <w:pPr>
            <w:spacing w:before="240" w:after="240" w:line="240" w:lineRule="auto"/>
          </w:pPr>
        </w:pPrChange>
      </w:pPr>
      <w:del w:id="578" w:author="James E Cabral" w:date="2020-09-02T15:13:00Z">
        <w:r w:rsidRPr="00AB387C" w:rsidDel="009B4478">
          <w:rPr>
            <w:rFonts w:ascii="&amp;quot" w:eastAsia="Times New Roman" w:hAnsi="&amp;quot" w:cs="Times New Roman"/>
            <w:color w:val="000000"/>
            <w:sz w:val="24"/>
            <w:szCs w:val="24"/>
          </w:rPr>
          <w:delText xml:space="preserve">Systems, tools, and databases DO NOT and CANNOT conform to NIEM. Only </w:delText>
        </w:r>
      </w:del>
      <w:del w:id="579" w:author="James E Cabral" w:date="2020-09-02T12:46:00Z">
        <w:r w:rsidRPr="00AB387C" w:rsidDel="00B1029D">
          <w:rPr>
            <w:rFonts w:ascii="&amp;quot" w:eastAsia="Times New Roman" w:hAnsi="&amp;quot" w:cs="Times New Roman"/>
            <w:color w:val="000000"/>
            <w:sz w:val="24"/>
            <w:szCs w:val="24"/>
          </w:rPr>
          <w:delText xml:space="preserve">XML </w:delText>
        </w:r>
      </w:del>
      <w:del w:id="580" w:author="James E Cabral" w:date="2020-09-02T15:13:00Z">
        <w:r w:rsidRPr="00AB387C" w:rsidDel="009B4478">
          <w:rPr>
            <w:rFonts w:ascii="&amp;quot" w:eastAsia="Times New Roman" w:hAnsi="&amp;quot" w:cs="Times New Roman"/>
            <w:color w:val="000000"/>
            <w:sz w:val="24"/>
            <w:szCs w:val="24"/>
          </w:rPr>
          <w:delText xml:space="preserve">schema documents and document sets, instance </w:delText>
        </w:r>
      </w:del>
      <w:del w:id="581" w:author="James E Cabral" w:date="2020-09-02T12:46:00Z">
        <w:r w:rsidRPr="00AB387C" w:rsidDel="00B1029D">
          <w:rPr>
            <w:rFonts w:ascii="&amp;quot" w:eastAsia="Times New Roman" w:hAnsi="&amp;quot" w:cs="Times New Roman"/>
            <w:color w:val="000000"/>
            <w:sz w:val="24"/>
            <w:szCs w:val="24"/>
          </w:rPr>
          <w:delText xml:space="preserve">XML </w:delText>
        </w:r>
      </w:del>
      <w:del w:id="582" w:author="James E Cabral" w:date="2020-09-02T15:13:00Z">
        <w:r w:rsidRPr="00AB387C" w:rsidDel="009B4478">
          <w:rPr>
            <w:rFonts w:ascii="&amp;quot" w:eastAsia="Times New Roman" w:hAnsi="&amp;quot" w:cs="Times New Roman"/>
            <w:color w:val="000000"/>
            <w:sz w:val="24"/>
            <w:szCs w:val="24"/>
          </w:rPr>
          <w:delText>documents, and M</w:delText>
        </w:r>
      </w:del>
      <w:del w:id="583" w:author="James E Cabral" w:date="2020-09-02T12:31:00Z">
        <w:r w:rsidRPr="00AB387C" w:rsidDel="00886CC6">
          <w:rPr>
            <w:rFonts w:ascii="&amp;quot" w:eastAsia="Times New Roman" w:hAnsi="&amp;quot" w:cs="Times New Roman"/>
            <w:color w:val="000000"/>
            <w:sz w:val="24"/>
            <w:szCs w:val="24"/>
          </w:rPr>
          <w:delText>PD</w:delText>
        </w:r>
      </w:del>
      <w:del w:id="584" w:author="James E Cabral" w:date="2020-09-02T15:13:00Z">
        <w:r w:rsidRPr="00AB387C" w:rsidDel="009B4478">
          <w:rPr>
            <w:rFonts w:ascii="&amp;quot" w:eastAsia="Times New Roman" w:hAnsi="&amp;quot" w:cs="Times New Roman"/>
            <w:color w:val="000000"/>
            <w:sz w:val="24"/>
            <w:szCs w:val="24"/>
          </w:rPr>
          <w:delText>s can conform to NIEM. For any other entity or artifact, NIEM conformance is undefined. Internal names, or usage of data, within a given system, tool, or database have absolutely no impact on the determination of NIEM conformance. Conformance is only about:</w:delText>
        </w:r>
      </w:del>
    </w:p>
    <w:p w14:paraId="05E8746C" w14:textId="759DFDEA" w:rsidR="00AB387C" w:rsidRPr="00AB387C" w:rsidDel="009B4478" w:rsidRDefault="00AB387C">
      <w:pPr>
        <w:keepNext/>
        <w:spacing w:line="240" w:lineRule="auto"/>
        <w:rPr>
          <w:del w:id="585" w:author="James E Cabral" w:date="2020-09-02T15:13:00Z"/>
          <w:rFonts w:ascii="&amp;quot" w:eastAsia="Times New Roman" w:hAnsi="&amp;quot" w:cs="Times New Roman"/>
          <w:color w:val="000000"/>
          <w:sz w:val="24"/>
          <w:szCs w:val="24"/>
        </w:rPr>
        <w:pPrChange w:id="586" w:author="James E Cabral" w:date="2020-09-02T15:13:00Z">
          <w:pPr>
            <w:numPr>
              <w:numId w:val="4"/>
            </w:numPr>
            <w:tabs>
              <w:tab w:val="num" w:pos="720"/>
            </w:tabs>
            <w:spacing w:after="0" w:line="240" w:lineRule="auto"/>
            <w:ind w:left="480" w:hanging="360"/>
          </w:pPr>
        </w:pPrChange>
      </w:pPr>
      <w:del w:id="587" w:author="James E Cabral" w:date="2020-09-02T12:47:00Z">
        <w:r w:rsidRPr="00AB387C" w:rsidDel="00B1029D">
          <w:rPr>
            <w:rFonts w:ascii="&amp;quot" w:eastAsia="Times New Roman" w:hAnsi="&amp;quot" w:cs="Times New Roman"/>
            <w:color w:val="000000"/>
            <w:sz w:val="24"/>
            <w:szCs w:val="24"/>
          </w:rPr>
          <w:delText>XML s</w:delText>
        </w:r>
      </w:del>
      <w:del w:id="588" w:author="James E Cabral" w:date="2020-09-02T15:13:00Z">
        <w:r w:rsidRPr="00AB387C" w:rsidDel="009B4478">
          <w:rPr>
            <w:rFonts w:ascii="&amp;quot" w:eastAsia="Times New Roman" w:hAnsi="&amp;quot" w:cs="Times New Roman"/>
            <w:color w:val="000000"/>
            <w:sz w:val="24"/>
            <w:szCs w:val="24"/>
          </w:rPr>
          <w:delText xml:space="preserve">chema document sets that conform to the </w:delText>
        </w:r>
        <w:r w:rsidRPr="00AB387C" w:rsidDel="009B4478">
          <w:rPr>
            <w:rFonts w:ascii="&amp;quot" w:eastAsia="Times New Roman" w:hAnsi="&amp;quot" w:cs="Times New Roman"/>
            <w:color w:val="000000"/>
            <w:sz w:val="24"/>
            <w:szCs w:val="24"/>
          </w:rPr>
          <w:fldChar w:fldCharType="begin"/>
        </w:r>
        <w:r w:rsidRPr="00AB387C" w:rsidDel="009B4478">
          <w:rPr>
            <w:rFonts w:ascii="&amp;quot" w:eastAsia="Times New Roman" w:hAnsi="&amp;quot" w:cs="Times New Roman"/>
            <w:color w:val="000000"/>
            <w:sz w:val="24"/>
            <w:szCs w:val="24"/>
          </w:rPr>
          <w:delInstrText xml:space="preserve"> HYPERLINK "https://reference.niem.gov/niem/specification/conformance/3.0/conformance-3.0.html" \l "NIEM-NDR" </w:delInstrText>
        </w:r>
        <w:r w:rsidRPr="00AB387C" w:rsidDel="009B4478">
          <w:rPr>
            <w:rFonts w:ascii="&amp;quot" w:eastAsia="Times New Roman" w:hAnsi="&amp;quot" w:cs="Times New Roman"/>
            <w:color w:val="000000"/>
            <w:sz w:val="24"/>
            <w:szCs w:val="24"/>
          </w:rPr>
          <w:fldChar w:fldCharType="separate"/>
        </w:r>
        <w:r w:rsidRPr="00AB387C" w:rsidDel="009B4478">
          <w:rPr>
            <w:rFonts w:ascii="&amp;quot" w:eastAsia="Times New Roman" w:hAnsi="&amp;quot" w:cs="Times New Roman"/>
            <w:b/>
            <w:bCs/>
            <w:color w:val="000000"/>
            <w:sz w:val="24"/>
            <w:szCs w:val="24"/>
            <w:u w:val="single"/>
            <w:shd w:val="clear" w:color="auto" w:fill="FFFFFF"/>
          </w:rPr>
          <w:delText>[NIEM NDR 3</w:delText>
        </w:r>
      </w:del>
      <w:ins w:id="589" w:author="Chipman, Charles" w:date="2019-01-15T07:40:00Z">
        <w:del w:id="590" w:author="James E Cabral" w:date="2020-09-02T12:16:00Z">
          <w:r w:rsidR="00002E7D" w:rsidDel="00BC6210">
            <w:rPr>
              <w:rFonts w:ascii="&amp;quot" w:eastAsia="Times New Roman" w:hAnsi="&amp;quot" w:cs="Times New Roman"/>
              <w:b/>
              <w:bCs/>
              <w:color w:val="000000"/>
              <w:sz w:val="24"/>
              <w:szCs w:val="24"/>
              <w:u w:val="single"/>
              <w:shd w:val="clear" w:color="auto" w:fill="FFFFFF"/>
            </w:rPr>
            <w:delText>4</w:delText>
          </w:r>
        </w:del>
      </w:ins>
      <w:del w:id="591" w:author="James E Cabral" w:date="2020-09-02T15:13:00Z">
        <w:r w:rsidRPr="00AB387C" w:rsidDel="009B4478">
          <w:rPr>
            <w:rFonts w:ascii="&amp;quot" w:eastAsia="Times New Roman" w:hAnsi="&amp;quot" w:cs="Times New Roman"/>
            <w:b/>
            <w:bCs/>
            <w:color w:val="000000"/>
            <w:sz w:val="24"/>
            <w:szCs w:val="24"/>
            <w:u w:val="single"/>
            <w:shd w:val="clear" w:color="auto" w:fill="FFFFFF"/>
          </w:rPr>
          <w:delText>.0]</w:delText>
        </w:r>
        <w:r w:rsidRPr="00AB387C" w:rsidDel="009B4478">
          <w:rPr>
            <w:rFonts w:ascii="&amp;quot" w:eastAsia="Times New Roman" w:hAnsi="&amp;quot" w:cs="Times New Roman"/>
            <w:color w:val="000000"/>
            <w:sz w:val="24"/>
            <w:szCs w:val="24"/>
          </w:rPr>
          <w:fldChar w:fldCharType="end"/>
        </w:r>
        <w:r w:rsidRPr="00AB387C" w:rsidDel="009B4478">
          <w:rPr>
            <w:rFonts w:ascii="&amp;quot" w:eastAsia="Times New Roman" w:hAnsi="&amp;quot" w:cs="Times New Roman"/>
            <w:color w:val="000000"/>
            <w:sz w:val="24"/>
            <w:szCs w:val="24"/>
          </w:rPr>
          <w:delText>.</w:delText>
        </w:r>
      </w:del>
    </w:p>
    <w:p w14:paraId="41C7170B" w14:textId="6456ECB5" w:rsidR="00AB387C" w:rsidRPr="00AB387C" w:rsidDel="009B4478" w:rsidRDefault="00AB387C">
      <w:pPr>
        <w:keepNext/>
        <w:spacing w:line="240" w:lineRule="auto"/>
        <w:rPr>
          <w:del w:id="592" w:author="James E Cabral" w:date="2020-09-02T15:13:00Z"/>
          <w:rFonts w:ascii="&amp;quot" w:eastAsia="Times New Roman" w:hAnsi="&amp;quot" w:cs="Times New Roman"/>
          <w:color w:val="000000"/>
          <w:sz w:val="24"/>
          <w:szCs w:val="24"/>
        </w:rPr>
        <w:pPrChange w:id="593" w:author="James E Cabral" w:date="2020-09-02T15:13:00Z">
          <w:pPr>
            <w:numPr>
              <w:numId w:val="4"/>
            </w:numPr>
            <w:tabs>
              <w:tab w:val="num" w:pos="720"/>
            </w:tabs>
            <w:spacing w:after="0" w:line="240" w:lineRule="auto"/>
            <w:ind w:left="480" w:hanging="360"/>
          </w:pPr>
        </w:pPrChange>
      </w:pPr>
      <w:del w:id="594" w:author="James E Cabral" w:date="2020-09-02T15:13:00Z">
        <w:r w:rsidRPr="00AB387C" w:rsidDel="009B4478">
          <w:rPr>
            <w:rFonts w:ascii="&amp;quot" w:eastAsia="Times New Roman" w:hAnsi="&amp;quot" w:cs="Times New Roman"/>
            <w:color w:val="000000"/>
            <w:sz w:val="24"/>
            <w:szCs w:val="24"/>
          </w:rPr>
          <w:delText xml:space="preserve">Payload data encapsulated in instance </w:delText>
        </w:r>
      </w:del>
      <w:del w:id="595" w:author="James E Cabral" w:date="2020-09-02T12:47:00Z">
        <w:r w:rsidRPr="00AB387C" w:rsidDel="00B1029D">
          <w:rPr>
            <w:rFonts w:ascii="&amp;quot" w:eastAsia="Times New Roman" w:hAnsi="&amp;quot" w:cs="Times New Roman"/>
            <w:color w:val="000000"/>
            <w:sz w:val="24"/>
            <w:szCs w:val="24"/>
          </w:rPr>
          <w:delText xml:space="preserve">XML </w:delText>
        </w:r>
      </w:del>
      <w:del w:id="596" w:author="James E Cabral" w:date="2020-09-02T15:13:00Z">
        <w:r w:rsidRPr="00AB387C" w:rsidDel="009B4478">
          <w:rPr>
            <w:rFonts w:ascii="&amp;quot" w:eastAsia="Times New Roman" w:hAnsi="&amp;quot" w:cs="Times New Roman"/>
            <w:color w:val="000000"/>
            <w:sz w:val="24"/>
            <w:szCs w:val="24"/>
          </w:rPr>
          <w:delText xml:space="preserve">documents that conform to the </w:delText>
        </w:r>
        <w:r w:rsidRPr="00AB387C" w:rsidDel="009B4478">
          <w:rPr>
            <w:rFonts w:ascii="&amp;quot" w:eastAsia="Times New Roman" w:hAnsi="&amp;quot" w:cs="Times New Roman"/>
            <w:color w:val="000000"/>
            <w:sz w:val="24"/>
            <w:szCs w:val="24"/>
          </w:rPr>
          <w:fldChar w:fldCharType="begin"/>
        </w:r>
        <w:r w:rsidRPr="00AB387C" w:rsidDel="009B4478">
          <w:rPr>
            <w:rFonts w:ascii="&amp;quot" w:eastAsia="Times New Roman" w:hAnsi="&amp;quot" w:cs="Times New Roman"/>
            <w:color w:val="000000"/>
            <w:sz w:val="24"/>
            <w:szCs w:val="24"/>
          </w:rPr>
          <w:delInstrText xml:space="preserve"> HYPERLINK "https://reference.niem.gov/niem/specification/conformance/3.0/conformance-3.0.html" \l "NIEM-NDR" </w:delInstrText>
        </w:r>
        <w:r w:rsidRPr="00AB387C" w:rsidDel="009B4478">
          <w:rPr>
            <w:rFonts w:ascii="&amp;quot" w:eastAsia="Times New Roman" w:hAnsi="&amp;quot" w:cs="Times New Roman"/>
            <w:color w:val="000000"/>
            <w:sz w:val="24"/>
            <w:szCs w:val="24"/>
          </w:rPr>
          <w:fldChar w:fldCharType="separate"/>
        </w:r>
        <w:r w:rsidRPr="00AB387C" w:rsidDel="009B4478">
          <w:rPr>
            <w:rFonts w:ascii="&amp;quot" w:eastAsia="Times New Roman" w:hAnsi="&amp;quot" w:cs="Times New Roman"/>
            <w:b/>
            <w:bCs/>
            <w:color w:val="000000"/>
            <w:sz w:val="24"/>
            <w:szCs w:val="24"/>
            <w:u w:val="single"/>
            <w:shd w:val="clear" w:color="auto" w:fill="FFFFFF"/>
          </w:rPr>
          <w:delText>[NIEM NDR 3</w:delText>
        </w:r>
      </w:del>
      <w:ins w:id="597" w:author="Chipman, Charles" w:date="2019-01-15T07:40:00Z">
        <w:del w:id="598" w:author="James E Cabral" w:date="2020-09-02T12:16:00Z">
          <w:r w:rsidR="00002E7D" w:rsidDel="00BC6210">
            <w:rPr>
              <w:rFonts w:ascii="&amp;quot" w:eastAsia="Times New Roman" w:hAnsi="&amp;quot" w:cs="Times New Roman"/>
              <w:b/>
              <w:bCs/>
              <w:color w:val="000000"/>
              <w:sz w:val="24"/>
              <w:szCs w:val="24"/>
              <w:u w:val="single"/>
              <w:shd w:val="clear" w:color="auto" w:fill="FFFFFF"/>
            </w:rPr>
            <w:delText>4</w:delText>
          </w:r>
        </w:del>
      </w:ins>
      <w:del w:id="599" w:author="James E Cabral" w:date="2020-09-02T15:13:00Z">
        <w:r w:rsidRPr="00AB387C" w:rsidDel="009B4478">
          <w:rPr>
            <w:rFonts w:ascii="&amp;quot" w:eastAsia="Times New Roman" w:hAnsi="&amp;quot" w:cs="Times New Roman"/>
            <w:b/>
            <w:bCs/>
            <w:color w:val="000000"/>
            <w:sz w:val="24"/>
            <w:szCs w:val="24"/>
            <w:u w:val="single"/>
            <w:shd w:val="clear" w:color="auto" w:fill="FFFFFF"/>
          </w:rPr>
          <w:delText>.0]</w:delText>
        </w:r>
        <w:r w:rsidRPr="00AB387C" w:rsidDel="009B4478">
          <w:rPr>
            <w:rFonts w:ascii="&amp;quot" w:eastAsia="Times New Roman" w:hAnsi="&amp;quot" w:cs="Times New Roman"/>
            <w:color w:val="000000"/>
            <w:sz w:val="24"/>
            <w:szCs w:val="24"/>
          </w:rPr>
          <w:fldChar w:fldCharType="end"/>
        </w:r>
        <w:r w:rsidRPr="00AB387C" w:rsidDel="009B4478">
          <w:rPr>
            <w:rFonts w:ascii="&amp;quot" w:eastAsia="Times New Roman" w:hAnsi="&amp;quot" w:cs="Times New Roman"/>
            <w:color w:val="000000"/>
            <w:sz w:val="24"/>
            <w:szCs w:val="24"/>
          </w:rPr>
          <w:delText xml:space="preserve"> and validate to a given NIEM schema document set.</w:delText>
        </w:r>
      </w:del>
    </w:p>
    <w:p w14:paraId="0DCBE999" w14:textId="5440B351" w:rsidR="00AB387C" w:rsidRPr="00AB387C" w:rsidDel="00A8450E" w:rsidRDefault="00AB387C">
      <w:pPr>
        <w:keepNext/>
        <w:spacing w:line="240" w:lineRule="auto"/>
        <w:rPr>
          <w:del w:id="600" w:author="James E Cabral" w:date="2020-09-02T15:25:00Z"/>
          <w:rFonts w:ascii="&amp;quot" w:eastAsia="Times New Roman" w:hAnsi="&amp;quot" w:cs="Times New Roman"/>
          <w:color w:val="000000"/>
          <w:sz w:val="24"/>
          <w:szCs w:val="24"/>
        </w:rPr>
        <w:pPrChange w:id="601" w:author="James E Cabral" w:date="2020-09-02T15:13:00Z">
          <w:pPr>
            <w:numPr>
              <w:numId w:val="4"/>
            </w:numPr>
            <w:tabs>
              <w:tab w:val="num" w:pos="720"/>
            </w:tabs>
            <w:spacing w:after="0" w:line="240" w:lineRule="auto"/>
            <w:ind w:left="480" w:hanging="360"/>
          </w:pPr>
        </w:pPrChange>
      </w:pPr>
      <w:del w:id="602" w:author="James E Cabral" w:date="2020-09-02T15:13:00Z">
        <w:r w:rsidRPr="00AB387C" w:rsidDel="009B4478">
          <w:rPr>
            <w:rFonts w:ascii="&amp;quot" w:eastAsia="Times New Roman" w:hAnsi="&amp;quot" w:cs="Times New Roman"/>
            <w:color w:val="000000"/>
            <w:sz w:val="24"/>
            <w:szCs w:val="24"/>
          </w:rPr>
          <w:delText xml:space="preserve">The metadata, documentation, </w:delText>
        </w:r>
        <w:bookmarkStart w:id="603" w:name="d3e231"/>
        <w:bookmarkEnd w:id="603"/>
        <w:r w:rsidRPr="00AB387C" w:rsidDel="009B4478">
          <w:rPr>
            <w:rFonts w:ascii="&amp;quot" w:eastAsia="Times New Roman" w:hAnsi="&amp;quot" w:cs="Times New Roman"/>
            <w:color w:val="000000"/>
            <w:sz w:val="24"/>
            <w:szCs w:val="24"/>
          </w:rPr>
          <w:fldChar w:fldCharType="begin"/>
        </w:r>
        <w:r w:rsidRPr="00AB387C" w:rsidDel="009B4478">
          <w:rPr>
            <w:rFonts w:ascii="&amp;quot" w:eastAsia="Times New Roman" w:hAnsi="&amp;quot" w:cs="Times New Roman"/>
            <w:color w:val="000000"/>
            <w:sz w:val="24"/>
            <w:szCs w:val="24"/>
          </w:rPr>
          <w:delInstrText xml:space="preserve"> HYPERLINK "https://reference.niem.gov/niem/specification/conformance/3.0/conformance-3.0.html" \l "definition_conformance_target" </w:delInstrText>
        </w:r>
        <w:r w:rsidRPr="00AB387C" w:rsidDel="009B4478">
          <w:rPr>
            <w:rFonts w:ascii="&amp;quot" w:eastAsia="Times New Roman" w:hAnsi="&amp;quot" w:cs="Times New Roman"/>
            <w:color w:val="000000"/>
            <w:sz w:val="24"/>
            <w:szCs w:val="24"/>
          </w:rPr>
          <w:fldChar w:fldCharType="separate"/>
        </w:r>
        <w:r w:rsidRPr="00AB387C" w:rsidDel="009B4478">
          <w:rPr>
            <w:rFonts w:ascii="&amp;quot" w:eastAsia="Times New Roman" w:hAnsi="&amp;quot" w:cs="Times New Roman"/>
            <w:color w:val="000000"/>
            <w:sz w:val="24"/>
            <w:szCs w:val="24"/>
            <w:shd w:val="clear" w:color="auto" w:fill="FFFFFF"/>
          </w:rPr>
          <w:delText>conformance targets</w:delText>
        </w:r>
        <w:r w:rsidRPr="00AB387C" w:rsidDel="009B4478">
          <w:rPr>
            <w:rFonts w:ascii="&amp;quot" w:eastAsia="Times New Roman" w:hAnsi="&amp;quot" w:cs="Times New Roman"/>
            <w:color w:val="000000"/>
            <w:sz w:val="24"/>
            <w:szCs w:val="24"/>
          </w:rPr>
          <w:fldChar w:fldCharType="end"/>
        </w:r>
        <w:r w:rsidRPr="00AB387C" w:rsidDel="009B4478">
          <w:rPr>
            <w:rFonts w:ascii="&amp;quot" w:eastAsia="Times New Roman" w:hAnsi="&amp;quot" w:cs="Times New Roman"/>
            <w:color w:val="000000"/>
            <w:sz w:val="24"/>
            <w:szCs w:val="24"/>
          </w:rPr>
          <w:delText xml:space="preserve">, structure, and packaging of schema document sets in NIEM </w:delText>
        </w:r>
      </w:del>
      <w:del w:id="604" w:author="James E Cabral" w:date="2020-09-02T12:30:00Z">
        <w:r w:rsidRPr="00AB387C" w:rsidDel="00886CC6">
          <w:rPr>
            <w:rFonts w:ascii="&amp;quot" w:eastAsia="Times New Roman" w:hAnsi="&amp;quot" w:cs="Times New Roman"/>
            <w:color w:val="000000"/>
            <w:sz w:val="24"/>
            <w:szCs w:val="24"/>
          </w:rPr>
          <w:delText xml:space="preserve">MPDs </w:delText>
        </w:r>
      </w:del>
      <w:del w:id="605" w:author="James E Cabral" w:date="2020-09-02T15:13:00Z">
        <w:r w:rsidRPr="00AB387C" w:rsidDel="009B4478">
          <w:rPr>
            <w:rFonts w:ascii="&amp;quot" w:eastAsia="Times New Roman" w:hAnsi="&amp;quot" w:cs="Times New Roman"/>
            <w:color w:val="000000"/>
            <w:sz w:val="24"/>
            <w:szCs w:val="24"/>
          </w:rPr>
          <w:delText xml:space="preserve">as defined in the </w:delText>
        </w:r>
        <w:r w:rsidRPr="00AB387C" w:rsidDel="009B4478">
          <w:rPr>
            <w:rFonts w:ascii="&amp;quot" w:eastAsia="Times New Roman" w:hAnsi="&amp;quot" w:cs="Times New Roman"/>
            <w:color w:val="000000"/>
            <w:sz w:val="24"/>
            <w:szCs w:val="24"/>
          </w:rPr>
          <w:fldChar w:fldCharType="begin"/>
        </w:r>
        <w:r w:rsidRPr="00AB387C" w:rsidDel="009B4478">
          <w:rPr>
            <w:rFonts w:ascii="&amp;quot" w:eastAsia="Times New Roman" w:hAnsi="&amp;quot" w:cs="Times New Roman"/>
            <w:color w:val="000000"/>
            <w:sz w:val="24"/>
            <w:szCs w:val="24"/>
          </w:rPr>
          <w:delInstrText xml:space="preserve"> HYPERLINK "https://reference.niem.gov/niem/specification/conformance/3.0/conformance-3.0.html" \l "NIEM-MPD" </w:delInstrText>
        </w:r>
        <w:r w:rsidRPr="00AB387C" w:rsidDel="009B4478">
          <w:rPr>
            <w:rFonts w:ascii="&amp;quot" w:eastAsia="Times New Roman" w:hAnsi="&amp;quot" w:cs="Times New Roman"/>
            <w:color w:val="000000"/>
            <w:sz w:val="24"/>
            <w:szCs w:val="24"/>
          </w:rPr>
          <w:fldChar w:fldCharType="separate"/>
        </w:r>
        <w:r w:rsidRPr="00AB387C" w:rsidDel="009B4478">
          <w:rPr>
            <w:rFonts w:ascii="&amp;quot" w:eastAsia="Times New Roman" w:hAnsi="&amp;quot" w:cs="Times New Roman"/>
            <w:b/>
            <w:bCs/>
            <w:color w:val="000000"/>
            <w:sz w:val="24"/>
            <w:szCs w:val="24"/>
            <w:u w:val="single"/>
            <w:shd w:val="clear" w:color="auto" w:fill="FFFFFF"/>
          </w:rPr>
          <w:delText xml:space="preserve">[NIEM </w:delText>
        </w:r>
      </w:del>
      <w:del w:id="606" w:author="James E Cabral" w:date="2020-09-02T12:30:00Z">
        <w:r w:rsidRPr="00AB387C" w:rsidDel="00886CC6">
          <w:rPr>
            <w:rFonts w:ascii="&amp;quot" w:eastAsia="Times New Roman" w:hAnsi="&amp;quot" w:cs="Times New Roman"/>
            <w:b/>
            <w:bCs/>
            <w:color w:val="000000"/>
            <w:sz w:val="24"/>
            <w:szCs w:val="24"/>
            <w:u w:val="single"/>
            <w:shd w:val="clear" w:color="auto" w:fill="FFFFFF"/>
          </w:rPr>
          <w:delText>MPD Specification 3</w:delText>
        </w:r>
      </w:del>
      <w:ins w:id="607" w:author="Chipman, Charles" w:date="2019-01-15T07:40:00Z">
        <w:del w:id="608" w:author="James E Cabral" w:date="2020-09-02T12:30:00Z">
          <w:r w:rsidR="00002E7D" w:rsidDel="00886CC6">
            <w:rPr>
              <w:rFonts w:ascii="&amp;quot" w:eastAsia="Times New Roman" w:hAnsi="&amp;quot" w:cs="Times New Roman"/>
              <w:b/>
              <w:bCs/>
              <w:color w:val="000000"/>
              <w:sz w:val="24"/>
              <w:szCs w:val="24"/>
              <w:u w:val="single"/>
              <w:shd w:val="clear" w:color="auto" w:fill="FFFFFF"/>
            </w:rPr>
            <w:delText>4</w:delText>
          </w:r>
        </w:del>
      </w:ins>
      <w:del w:id="609" w:author="James E Cabral" w:date="2020-09-02T12:30:00Z">
        <w:r w:rsidRPr="00AB387C" w:rsidDel="00886CC6">
          <w:rPr>
            <w:rFonts w:ascii="&amp;quot" w:eastAsia="Times New Roman" w:hAnsi="&amp;quot" w:cs="Times New Roman"/>
            <w:b/>
            <w:bCs/>
            <w:color w:val="000000"/>
            <w:sz w:val="24"/>
            <w:szCs w:val="24"/>
            <w:u w:val="single"/>
            <w:shd w:val="clear" w:color="auto" w:fill="FFFFFF"/>
          </w:rPr>
          <w:delText>.0]</w:delText>
        </w:r>
      </w:del>
      <w:del w:id="610" w:author="James E Cabral" w:date="2020-09-02T15:13:00Z">
        <w:r w:rsidRPr="00AB387C" w:rsidDel="009B4478">
          <w:rPr>
            <w:rFonts w:ascii="&amp;quot" w:eastAsia="Times New Roman" w:hAnsi="&amp;quot" w:cs="Times New Roman"/>
            <w:color w:val="000000"/>
            <w:sz w:val="24"/>
            <w:szCs w:val="24"/>
          </w:rPr>
          <w:fldChar w:fldCharType="end"/>
        </w:r>
        <w:r w:rsidRPr="00AB387C" w:rsidDel="009B4478">
          <w:rPr>
            <w:rFonts w:ascii="&amp;quot" w:eastAsia="Times New Roman" w:hAnsi="&amp;quot" w:cs="Times New Roman"/>
            <w:color w:val="000000"/>
            <w:sz w:val="24"/>
            <w:szCs w:val="24"/>
          </w:rPr>
          <w:delText xml:space="preserve">, which addresses </w:delText>
        </w:r>
      </w:del>
      <w:del w:id="611" w:author="James E Cabral" w:date="2020-09-02T12:30:00Z">
        <w:r w:rsidRPr="00AB387C" w:rsidDel="00886CC6">
          <w:rPr>
            <w:rFonts w:ascii="&amp;quot" w:eastAsia="Times New Roman" w:hAnsi="&amp;quot" w:cs="Times New Roman"/>
            <w:color w:val="000000"/>
            <w:sz w:val="24"/>
            <w:szCs w:val="24"/>
          </w:rPr>
          <w:delText xml:space="preserve">MPDs </w:delText>
        </w:r>
      </w:del>
      <w:del w:id="612" w:author="James E Cabral" w:date="2020-09-02T15:13:00Z">
        <w:r w:rsidRPr="00AB387C" w:rsidDel="009B4478">
          <w:rPr>
            <w:rFonts w:ascii="&amp;quot" w:eastAsia="Times New Roman" w:hAnsi="&amp;quot" w:cs="Times New Roman"/>
            <w:color w:val="000000"/>
            <w:sz w:val="24"/>
            <w:szCs w:val="24"/>
          </w:rPr>
          <w:delText xml:space="preserve">in general and more specifically </w:delText>
        </w:r>
      </w:del>
      <w:del w:id="613" w:author="James E Cabral" w:date="2020-09-02T12:34:00Z">
        <w:r w:rsidRPr="00AB387C" w:rsidDel="00316F37">
          <w:rPr>
            <w:rFonts w:ascii="&amp;quot" w:eastAsia="Times New Roman" w:hAnsi="&amp;quot" w:cs="Times New Roman"/>
            <w:color w:val="000000"/>
            <w:sz w:val="24"/>
            <w:szCs w:val="24"/>
          </w:rPr>
          <w:delText>IEPD</w:delText>
        </w:r>
      </w:del>
      <w:del w:id="614" w:author="James E Cabral" w:date="2020-09-02T15:13:00Z">
        <w:r w:rsidRPr="00AB387C" w:rsidDel="009B4478">
          <w:rPr>
            <w:rFonts w:ascii="&amp;quot" w:eastAsia="Times New Roman" w:hAnsi="&amp;quot" w:cs="Times New Roman"/>
            <w:color w:val="000000"/>
            <w:sz w:val="24"/>
            <w:szCs w:val="24"/>
          </w:rPr>
          <w:delText>s (In the future, other NIEM specifications will define the rules for releases, domain updates, core updates, and EIEMs.).</w:delText>
        </w:r>
      </w:del>
    </w:p>
    <w:p w14:paraId="62CD5BEF" w14:textId="5585E6EE" w:rsidR="00AB387C" w:rsidRPr="00AB387C" w:rsidDel="0080797B" w:rsidRDefault="00AB387C" w:rsidP="00AB387C">
      <w:pPr>
        <w:spacing w:before="240" w:after="240" w:line="240" w:lineRule="auto"/>
        <w:rPr>
          <w:del w:id="615" w:author="James E Cabral" w:date="2020-09-02T14:29:00Z"/>
          <w:rFonts w:ascii="&amp;quot" w:eastAsia="Times New Roman" w:hAnsi="&amp;quot" w:cs="Times New Roman"/>
          <w:color w:val="000000"/>
          <w:sz w:val="24"/>
          <w:szCs w:val="24"/>
        </w:rPr>
      </w:pPr>
      <w:del w:id="616" w:author="James E Cabral" w:date="2020-09-02T14:29:00Z">
        <w:r w:rsidRPr="00AB387C" w:rsidDel="0080797B">
          <w:rPr>
            <w:rFonts w:ascii="&amp;quot" w:eastAsia="Times New Roman" w:hAnsi="&amp;quot" w:cs="Times New Roman"/>
            <w:color w:val="000000"/>
            <w:sz w:val="24"/>
            <w:szCs w:val="24"/>
          </w:rPr>
          <w:delText>A</w:delText>
        </w:r>
      </w:del>
      <w:del w:id="617" w:author="James E Cabral" w:date="2020-09-02T12:47:00Z">
        <w:r w:rsidRPr="00AB387C" w:rsidDel="00B1029D">
          <w:rPr>
            <w:rFonts w:ascii="&amp;quot" w:eastAsia="Times New Roman" w:hAnsi="&amp;quot" w:cs="Times New Roman"/>
            <w:color w:val="000000"/>
            <w:sz w:val="24"/>
            <w:szCs w:val="24"/>
          </w:rPr>
          <w:delText>n XML s</w:delText>
        </w:r>
      </w:del>
      <w:del w:id="618" w:author="James E Cabral" w:date="2020-09-02T14:29:00Z">
        <w:r w:rsidRPr="00AB387C" w:rsidDel="0080797B">
          <w:rPr>
            <w:rFonts w:ascii="&amp;quot" w:eastAsia="Times New Roman" w:hAnsi="&amp;quot" w:cs="Times New Roman"/>
            <w:color w:val="000000"/>
            <w:sz w:val="24"/>
            <w:szCs w:val="24"/>
          </w:rPr>
          <w:delText xml:space="preserve">chema document that copies, maps to, or uses the data component names of NIEM </w:delText>
        </w:r>
      </w:del>
      <w:del w:id="619" w:author="James E Cabral" w:date="2020-09-02T12:47:00Z">
        <w:r w:rsidRPr="00AB387C" w:rsidDel="00B1029D">
          <w:rPr>
            <w:rFonts w:ascii="&amp;quot" w:eastAsia="Times New Roman" w:hAnsi="&amp;quot" w:cs="Times New Roman"/>
            <w:color w:val="000000"/>
            <w:sz w:val="24"/>
            <w:szCs w:val="24"/>
          </w:rPr>
          <w:delText xml:space="preserve">XML </w:delText>
        </w:r>
      </w:del>
      <w:del w:id="620" w:author="James E Cabral" w:date="2020-09-02T14:29:00Z">
        <w:r w:rsidRPr="00AB387C" w:rsidDel="0080797B">
          <w:rPr>
            <w:rFonts w:ascii="&amp;quot" w:eastAsia="Times New Roman" w:hAnsi="&amp;quot" w:cs="Times New Roman"/>
            <w:color w:val="000000"/>
            <w:sz w:val="24"/>
            <w:szCs w:val="24"/>
          </w:rPr>
          <w:delText>document schemas or the data components they contain without importing corresponding NIEM target namespaces does not conform to NIEM. Conforming to NIEM requires that a</w:delText>
        </w:r>
      </w:del>
      <w:del w:id="621" w:author="James E Cabral" w:date="2020-09-02T12:47:00Z">
        <w:r w:rsidRPr="00AB387C" w:rsidDel="00B1029D">
          <w:rPr>
            <w:rFonts w:ascii="&amp;quot" w:eastAsia="Times New Roman" w:hAnsi="&amp;quot" w:cs="Times New Roman"/>
            <w:color w:val="000000"/>
            <w:sz w:val="24"/>
            <w:szCs w:val="24"/>
          </w:rPr>
          <w:delText xml:space="preserve">n XML </w:delText>
        </w:r>
      </w:del>
      <w:del w:id="622" w:author="James E Cabral" w:date="2020-09-02T14:29:00Z">
        <w:r w:rsidRPr="00AB387C" w:rsidDel="0080797B">
          <w:rPr>
            <w:rFonts w:ascii="&amp;quot" w:eastAsia="Times New Roman" w:hAnsi="&amp;quot" w:cs="Times New Roman"/>
            <w:color w:val="000000"/>
            <w:sz w:val="24"/>
            <w:szCs w:val="24"/>
          </w:rPr>
          <w:delText xml:space="preserve">schema document reuse NIEM by importing through </w:delText>
        </w:r>
        <w:r w:rsidRPr="00AB387C" w:rsidDel="0080797B">
          <w:rPr>
            <w:rFonts w:ascii="&amp;quot" w:eastAsia="Times New Roman" w:hAnsi="&amp;quot" w:cs="Courier New"/>
            <w:color w:val="000000"/>
            <w:sz w:val="19"/>
            <w:szCs w:val="19"/>
          </w:rPr>
          <w:delText>xs:import</w:delText>
        </w:r>
        <w:r w:rsidRPr="00AB387C" w:rsidDel="0080797B">
          <w:rPr>
            <w:rFonts w:ascii="&amp;quot" w:eastAsia="Times New Roman" w:hAnsi="&amp;quot" w:cs="Times New Roman"/>
            <w:color w:val="000000"/>
            <w:sz w:val="24"/>
            <w:szCs w:val="24"/>
          </w:rPr>
          <w:delText xml:space="preserve"> the target namespaces of NIEM reference schema documents or schema subset documents of NIEM reference schema documents.</w:delText>
        </w:r>
      </w:del>
    </w:p>
    <w:p w14:paraId="7B4CD95B" w14:textId="5ADB6979" w:rsidR="00AB387C" w:rsidRPr="00AB387C" w:rsidDel="006B3839" w:rsidRDefault="00AB387C" w:rsidP="00AB387C">
      <w:pPr>
        <w:spacing w:before="240" w:after="240" w:line="240" w:lineRule="auto"/>
        <w:rPr>
          <w:del w:id="623" w:author="James E Cabral" w:date="2020-09-02T14:47:00Z"/>
          <w:rFonts w:ascii="&amp;quot" w:eastAsia="Times New Roman" w:hAnsi="&amp;quot" w:cs="Times New Roman"/>
          <w:color w:val="000000"/>
          <w:sz w:val="24"/>
          <w:szCs w:val="24"/>
        </w:rPr>
      </w:pPr>
      <w:del w:id="624" w:author="James E Cabral" w:date="2020-09-02T14:47:00Z">
        <w:r w:rsidRPr="00AB387C" w:rsidDel="006B3839">
          <w:rPr>
            <w:rFonts w:ascii="&amp;quot" w:eastAsia="Times New Roman" w:hAnsi="&amp;quot" w:cs="Times New Roman"/>
            <w:color w:val="000000"/>
            <w:sz w:val="24"/>
            <w:szCs w:val="24"/>
          </w:rPr>
          <w:delText xml:space="preserve">A tool, system, or database may have capabilities designed to specifically support the development of NIEM-conformant </w:delText>
        </w:r>
      </w:del>
      <w:del w:id="625" w:author="James E Cabral" w:date="2020-09-02T12:34:00Z">
        <w:r w:rsidRPr="00AB387C" w:rsidDel="00316F37">
          <w:rPr>
            <w:rFonts w:ascii="&amp;quot" w:eastAsia="Times New Roman" w:hAnsi="&amp;quot" w:cs="Times New Roman"/>
            <w:color w:val="000000"/>
            <w:sz w:val="24"/>
            <w:szCs w:val="24"/>
          </w:rPr>
          <w:delText>IEPD</w:delText>
        </w:r>
      </w:del>
      <w:del w:id="626" w:author="James E Cabral" w:date="2020-09-02T14:47:00Z">
        <w:r w:rsidRPr="00AB387C" w:rsidDel="006B3839">
          <w:rPr>
            <w:rFonts w:ascii="&amp;quot" w:eastAsia="Times New Roman" w:hAnsi="&amp;quot" w:cs="Times New Roman"/>
            <w:color w:val="000000"/>
            <w:sz w:val="24"/>
            <w:szCs w:val="24"/>
          </w:rPr>
          <w:delText xml:space="preserve">s, or that may be part of a development environment that specifically supports the implementation of NIEM-conformant </w:delText>
        </w:r>
      </w:del>
      <w:del w:id="627" w:author="James E Cabral" w:date="2020-09-02T12:34:00Z">
        <w:r w:rsidRPr="00AB387C" w:rsidDel="00316F37">
          <w:rPr>
            <w:rFonts w:ascii="&amp;quot" w:eastAsia="Times New Roman" w:hAnsi="&amp;quot" w:cs="Times New Roman"/>
            <w:color w:val="000000"/>
            <w:sz w:val="24"/>
            <w:szCs w:val="24"/>
          </w:rPr>
          <w:delText>IEPD</w:delText>
        </w:r>
      </w:del>
      <w:del w:id="628" w:author="James E Cabral" w:date="2020-09-02T14:47:00Z">
        <w:r w:rsidRPr="00AB387C" w:rsidDel="006B3839">
          <w:rPr>
            <w:rFonts w:ascii="&amp;quot" w:eastAsia="Times New Roman" w:hAnsi="&amp;quot" w:cs="Times New Roman"/>
            <w:color w:val="000000"/>
            <w:sz w:val="24"/>
            <w:szCs w:val="24"/>
          </w:rPr>
          <w:delText>s, or that may be used to test or verify NIEM-conformance, etc. Also, a system may provide the capability to generate, send and receive, and/or process NIEM-conformant information exchanges. Such tools or systems are NOT considered NIEM-conformant, however, because they support conformance, they may be considered NIEM-aware or NIEM-supporting.</w:delText>
        </w:r>
      </w:del>
    </w:p>
    <w:p w14:paraId="4E3B69B9" w14:textId="23371454" w:rsidR="00AB387C" w:rsidRPr="00AB387C" w:rsidDel="006B3839" w:rsidRDefault="00AB387C" w:rsidP="00AB387C">
      <w:pPr>
        <w:spacing w:before="240" w:after="240" w:line="240" w:lineRule="auto"/>
        <w:rPr>
          <w:del w:id="629" w:author="James E Cabral" w:date="2020-09-02T14:47:00Z"/>
          <w:rFonts w:ascii="&amp;quot" w:eastAsia="Times New Roman" w:hAnsi="&amp;quot" w:cs="Times New Roman"/>
          <w:color w:val="000000"/>
          <w:sz w:val="24"/>
          <w:szCs w:val="24"/>
        </w:rPr>
      </w:pPr>
      <w:del w:id="630" w:author="James E Cabral" w:date="2020-09-02T14:47:00Z">
        <w:r w:rsidRPr="00AB387C" w:rsidDel="006B3839">
          <w:rPr>
            <w:rFonts w:ascii="&amp;quot" w:eastAsia="Times New Roman" w:hAnsi="&amp;quot" w:cs="Times New Roman"/>
            <w:color w:val="000000"/>
            <w:sz w:val="24"/>
            <w:szCs w:val="24"/>
          </w:rPr>
          <w:delText xml:space="preserve">NIEM allows various extension methods to design and build additional </w:delText>
        </w:r>
      </w:del>
      <w:del w:id="631" w:author="James E Cabral" w:date="2020-09-02T12:47:00Z">
        <w:r w:rsidRPr="00AB387C" w:rsidDel="00B1029D">
          <w:rPr>
            <w:rFonts w:ascii="&amp;quot" w:eastAsia="Times New Roman" w:hAnsi="&amp;quot" w:cs="Times New Roman"/>
            <w:color w:val="000000"/>
            <w:sz w:val="24"/>
            <w:szCs w:val="24"/>
          </w:rPr>
          <w:delText xml:space="preserve">XML </w:delText>
        </w:r>
      </w:del>
      <w:del w:id="632" w:author="James E Cabral" w:date="2020-09-02T14:47:00Z">
        <w:r w:rsidRPr="00AB387C" w:rsidDel="006B3839">
          <w:rPr>
            <w:rFonts w:ascii="&amp;quot" w:eastAsia="Times New Roman" w:hAnsi="&amp;quot" w:cs="Times New Roman"/>
            <w:color w:val="000000"/>
            <w:sz w:val="24"/>
            <w:szCs w:val="24"/>
          </w:rPr>
          <w:delText xml:space="preserve">data components that are not otherwise defined in NIEM. Tools that assist in the creation of such extensions may also be referred to as NIEM-aware or -supporting. However, implementers should be careful to avoid violating general conformance rules regarding duplication and consistency outlined </w:delText>
        </w:r>
        <w:commentRangeStart w:id="633"/>
        <w:r w:rsidRPr="00AB387C" w:rsidDel="006B3839">
          <w:rPr>
            <w:rFonts w:ascii="&amp;quot" w:eastAsia="Times New Roman" w:hAnsi="&amp;quot" w:cs="Times New Roman"/>
            <w:color w:val="000000"/>
            <w:sz w:val="24"/>
            <w:szCs w:val="24"/>
          </w:rPr>
          <w:delText>above</w:delText>
        </w:r>
        <w:commentRangeEnd w:id="633"/>
        <w:r w:rsidR="00002E7D" w:rsidDel="006B3839">
          <w:rPr>
            <w:rStyle w:val="CommentReference"/>
          </w:rPr>
          <w:commentReference w:id="633"/>
        </w:r>
        <w:r w:rsidRPr="00AB387C" w:rsidDel="006B3839">
          <w:rPr>
            <w:rFonts w:ascii="&amp;quot" w:eastAsia="Times New Roman" w:hAnsi="&amp;quot" w:cs="Times New Roman"/>
            <w:color w:val="000000"/>
            <w:sz w:val="24"/>
            <w:szCs w:val="24"/>
          </w:rPr>
          <w:delText xml:space="preserve"> in </w:delText>
        </w:r>
        <w:r w:rsidR="00A85E12" w:rsidDel="006B3839">
          <w:rPr>
            <w:rFonts w:ascii="&amp;quot" w:eastAsia="Times New Roman" w:hAnsi="&amp;quot" w:cs="Times New Roman"/>
            <w:color w:val="000000"/>
            <w:sz w:val="24"/>
            <w:szCs w:val="24"/>
            <w:u w:val="single"/>
            <w:shd w:val="clear" w:color="auto" w:fill="FFFFFF"/>
          </w:rPr>
          <w:fldChar w:fldCharType="begin"/>
        </w:r>
        <w:r w:rsidR="00A85E12" w:rsidDel="006B3839">
          <w:rPr>
            <w:rFonts w:ascii="&amp;quot" w:eastAsia="Times New Roman" w:hAnsi="&amp;quot" w:cs="Times New Roman"/>
            <w:color w:val="000000"/>
            <w:sz w:val="24"/>
            <w:szCs w:val="24"/>
            <w:u w:val="single"/>
            <w:shd w:val="clear" w:color="auto" w:fill="FFFFFF"/>
          </w:rPr>
          <w:delInstrText xml:space="preserve"> HYPERLINK "https://reference.niem.gov/niem/specification/conformance/3.0/conformance-3.0.html" \l "section_2" </w:delInstrText>
        </w:r>
        <w:r w:rsidR="00A85E12" w:rsidDel="006B3839">
          <w:rPr>
            <w:rFonts w:ascii="&amp;quot" w:eastAsia="Times New Roman" w:hAnsi="&amp;quot" w:cs="Times New Roman"/>
            <w:color w:val="000000"/>
            <w:sz w:val="24"/>
            <w:szCs w:val="24"/>
            <w:u w:val="single"/>
            <w:shd w:val="clear" w:color="auto" w:fill="FFFFFF"/>
          </w:rPr>
          <w:fldChar w:fldCharType="separate"/>
        </w:r>
        <w:r w:rsidRPr="00AB387C" w:rsidDel="006B3839">
          <w:rPr>
            <w:rFonts w:ascii="&amp;quot" w:eastAsia="Times New Roman" w:hAnsi="&amp;quot" w:cs="Times New Roman"/>
            <w:color w:val="000000"/>
            <w:sz w:val="24"/>
            <w:szCs w:val="24"/>
            <w:u w:val="single"/>
            <w:shd w:val="clear" w:color="auto" w:fill="FFFFFF"/>
          </w:rPr>
          <w:delText xml:space="preserve">Section 2, </w:delText>
        </w:r>
        <w:r w:rsidRPr="00AB387C" w:rsidDel="006B3839">
          <w:rPr>
            <w:rFonts w:ascii="&amp;quot" w:eastAsia="Times New Roman" w:hAnsi="&amp;quot" w:cs="Times New Roman"/>
            <w:i/>
            <w:iCs/>
            <w:color w:val="000000"/>
            <w:sz w:val="24"/>
            <w:szCs w:val="24"/>
          </w:rPr>
          <w:delText>Definition of NIEM conformance</w:delText>
        </w:r>
        <w:r w:rsidRPr="00AB387C" w:rsidDel="006B3839">
          <w:rPr>
            <w:rFonts w:ascii="&amp;quot" w:eastAsia="Times New Roman" w:hAnsi="&amp;quot" w:cs="Times New Roman"/>
            <w:color w:val="000000"/>
            <w:sz w:val="24"/>
            <w:szCs w:val="24"/>
            <w:u w:val="single"/>
            <w:shd w:val="clear" w:color="auto" w:fill="FFFFFF"/>
          </w:rPr>
          <w:delText>, above</w:delText>
        </w:r>
        <w:r w:rsidR="00A85E12" w:rsidDel="006B3839">
          <w:rPr>
            <w:rFonts w:ascii="&amp;quot" w:eastAsia="Times New Roman" w:hAnsi="&amp;quot" w:cs="Times New Roman"/>
            <w:color w:val="000000"/>
            <w:sz w:val="24"/>
            <w:szCs w:val="24"/>
            <w:u w:val="single"/>
            <w:shd w:val="clear" w:color="auto" w:fill="FFFFFF"/>
          </w:rPr>
          <w:fldChar w:fldCharType="end"/>
        </w:r>
        <w:r w:rsidRPr="00AB387C" w:rsidDel="006B3839">
          <w:rPr>
            <w:rFonts w:ascii="&amp;quot" w:eastAsia="Times New Roman" w:hAnsi="&amp;quot" w:cs="Times New Roman"/>
            <w:color w:val="000000"/>
            <w:sz w:val="24"/>
            <w:szCs w:val="24"/>
          </w:rPr>
          <w:delText>.</w:delText>
        </w:r>
      </w:del>
    </w:p>
    <w:p w14:paraId="5853CD2D" w14:textId="660ABE54" w:rsidR="00AB387C" w:rsidRPr="00AB387C" w:rsidDel="00A8450E" w:rsidRDefault="00AB387C" w:rsidP="00AB387C">
      <w:pPr>
        <w:keepNext/>
        <w:spacing w:line="240" w:lineRule="auto"/>
        <w:rPr>
          <w:del w:id="634" w:author="James E Cabral" w:date="2020-09-02T15:25:00Z"/>
          <w:rFonts w:ascii="&amp;quot" w:eastAsia="Times New Roman" w:hAnsi="&amp;quot" w:cs="Times New Roman"/>
          <w:b/>
          <w:bCs/>
          <w:color w:val="000000"/>
          <w:sz w:val="30"/>
          <w:szCs w:val="30"/>
        </w:rPr>
      </w:pPr>
      <w:bookmarkStart w:id="635" w:name="section_5"/>
      <w:bookmarkEnd w:id="635"/>
      <w:del w:id="636" w:author="James E Cabral" w:date="2020-09-02T15:25:00Z">
        <w:r w:rsidRPr="00AB387C" w:rsidDel="00A8450E">
          <w:rPr>
            <w:rFonts w:ascii="&amp;quot" w:eastAsia="Times New Roman" w:hAnsi="&amp;quot" w:cs="Times New Roman"/>
            <w:b/>
            <w:bCs/>
            <w:color w:val="000000"/>
            <w:sz w:val="30"/>
            <w:szCs w:val="30"/>
          </w:rPr>
          <w:delText xml:space="preserve">5. </w:delText>
        </w:r>
      </w:del>
      <w:commentRangeStart w:id="637"/>
      <w:del w:id="638" w:author="James E Cabral" w:date="2020-09-02T12:38:00Z">
        <w:r w:rsidRPr="00AB387C" w:rsidDel="00A00CC7">
          <w:rPr>
            <w:rFonts w:ascii="&amp;quot" w:eastAsia="Times New Roman" w:hAnsi="&amp;quot" w:cs="Times New Roman"/>
            <w:b/>
            <w:bCs/>
            <w:color w:val="000000"/>
            <w:sz w:val="30"/>
            <w:szCs w:val="30"/>
          </w:rPr>
          <w:delText>Information sources</w:delText>
        </w:r>
      </w:del>
      <w:del w:id="639" w:author="James E Cabral" w:date="2020-09-02T15:25:00Z">
        <w:r w:rsidRPr="00AB387C" w:rsidDel="00A8450E">
          <w:rPr>
            <w:rFonts w:ascii="&amp;quot" w:eastAsia="Times New Roman" w:hAnsi="&amp;quot" w:cs="Times New Roman"/>
            <w:b/>
            <w:bCs/>
            <w:color w:val="000000"/>
            <w:sz w:val="30"/>
            <w:szCs w:val="30"/>
          </w:rPr>
          <w:delText xml:space="preserve"> for NIEM conformance</w:delText>
        </w:r>
      </w:del>
    </w:p>
    <w:p w14:paraId="21F31190" w14:textId="1194CD59" w:rsidR="00AB387C" w:rsidRPr="00AB387C" w:rsidDel="00A8450E" w:rsidRDefault="00AB387C" w:rsidP="00AB387C">
      <w:pPr>
        <w:spacing w:before="240" w:after="240" w:line="240" w:lineRule="auto"/>
        <w:rPr>
          <w:del w:id="640" w:author="James E Cabral" w:date="2020-09-02T15:25:00Z"/>
          <w:rFonts w:ascii="&amp;quot" w:eastAsia="Times New Roman" w:hAnsi="&amp;quot" w:cs="Times New Roman"/>
          <w:color w:val="000000"/>
          <w:sz w:val="24"/>
          <w:szCs w:val="24"/>
        </w:rPr>
      </w:pPr>
      <w:del w:id="641" w:author="James E Cabral" w:date="2020-09-02T15:25:00Z">
        <w:r w:rsidRPr="00AB387C" w:rsidDel="00A8450E">
          <w:rPr>
            <w:rFonts w:ascii="&amp;quot" w:eastAsia="Times New Roman" w:hAnsi="&amp;quot" w:cs="Times New Roman"/>
            <w:color w:val="000000"/>
            <w:sz w:val="24"/>
            <w:szCs w:val="24"/>
          </w:rPr>
          <w:delText>NIEM conformance means adherence to the following specifications:</w:delText>
        </w:r>
      </w:del>
    </w:p>
    <w:p w14:paraId="04F58F77" w14:textId="4550633F" w:rsidR="00AB387C" w:rsidRPr="00AB387C" w:rsidDel="00A8450E" w:rsidRDefault="00AB387C" w:rsidP="00AB387C">
      <w:pPr>
        <w:numPr>
          <w:ilvl w:val="0"/>
          <w:numId w:val="5"/>
        </w:numPr>
        <w:spacing w:after="0" w:line="240" w:lineRule="auto"/>
        <w:ind w:left="480"/>
        <w:rPr>
          <w:del w:id="642" w:author="James E Cabral" w:date="2020-09-02T15:25:00Z"/>
          <w:rFonts w:ascii="&amp;quot" w:eastAsia="Times New Roman" w:hAnsi="&amp;quot" w:cs="Times New Roman"/>
          <w:color w:val="000000"/>
          <w:sz w:val="24"/>
          <w:szCs w:val="24"/>
        </w:rPr>
      </w:pPr>
      <w:del w:id="643" w:author="James E Cabral" w:date="2020-09-02T15:25:00Z">
        <w:r w:rsidRPr="00AB387C" w:rsidDel="00A8450E">
          <w:rPr>
            <w:rFonts w:ascii="&amp;quot" w:eastAsia="Times New Roman" w:hAnsi="&amp;quot" w:cs="Times New Roman"/>
            <w:i/>
            <w:iCs/>
            <w:color w:val="000000"/>
            <w:sz w:val="24"/>
            <w:szCs w:val="24"/>
          </w:rPr>
          <w:delText>NIEM Naming and Design Rules (NDR) 3</w:delText>
        </w:r>
      </w:del>
      <w:ins w:id="644" w:author="Chipman, Charles" w:date="2019-01-15T07:50:00Z">
        <w:del w:id="645" w:author="James E Cabral" w:date="2020-09-02T12:16:00Z">
          <w:r w:rsidR="00282997" w:rsidDel="00BC6210">
            <w:rPr>
              <w:rFonts w:ascii="&amp;quot" w:eastAsia="Times New Roman" w:hAnsi="&amp;quot" w:cs="Times New Roman"/>
              <w:i/>
              <w:iCs/>
              <w:color w:val="000000"/>
              <w:sz w:val="24"/>
              <w:szCs w:val="24"/>
            </w:rPr>
            <w:delText>4</w:delText>
          </w:r>
        </w:del>
      </w:ins>
      <w:del w:id="646" w:author="James E Cabral" w:date="2020-09-02T15:25:00Z">
        <w:r w:rsidRPr="00AB387C" w:rsidDel="00A8450E">
          <w:rPr>
            <w:rFonts w:ascii="&amp;quot" w:eastAsia="Times New Roman" w:hAnsi="&amp;quot" w:cs="Times New Roman"/>
            <w:i/>
            <w:iCs/>
            <w:color w:val="000000"/>
            <w:sz w:val="24"/>
            <w:szCs w:val="24"/>
          </w:rPr>
          <w:delText>.0</w:delText>
        </w:r>
        <w:r w:rsidRPr="00AB387C" w:rsidDel="00A8450E">
          <w:rPr>
            <w:rFonts w:ascii="&amp;quot" w:eastAsia="Times New Roman" w:hAnsi="&amp;quot" w:cs="Times New Roman"/>
            <w:color w:val="000000"/>
            <w:sz w:val="24"/>
            <w:szCs w:val="24"/>
          </w:rPr>
          <w:delText xml:space="preserve"> - The current normative reference for </w:delText>
        </w:r>
      </w:del>
      <w:del w:id="647" w:author="James E Cabral" w:date="2020-09-02T12:16:00Z">
        <w:r w:rsidRPr="00AB387C" w:rsidDel="00BC6210">
          <w:rPr>
            <w:rFonts w:ascii="&amp;quot" w:eastAsia="Times New Roman" w:hAnsi="&amp;quot" w:cs="Times New Roman"/>
            <w:color w:val="000000"/>
            <w:sz w:val="24"/>
            <w:szCs w:val="24"/>
          </w:rPr>
          <w:delText xml:space="preserve">XML </w:delText>
        </w:r>
      </w:del>
      <w:del w:id="648" w:author="James E Cabral" w:date="2020-09-02T15:25:00Z">
        <w:r w:rsidRPr="00AB387C" w:rsidDel="00A8450E">
          <w:rPr>
            <w:rFonts w:ascii="&amp;quot" w:eastAsia="Times New Roman" w:hAnsi="&amp;quot" w:cs="Times New Roman"/>
            <w:color w:val="000000"/>
            <w:sz w:val="24"/>
            <w:szCs w:val="24"/>
          </w:rPr>
          <w:delText xml:space="preserve">schema document set and instance </w:delText>
        </w:r>
      </w:del>
      <w:del w:id="649" w:author="James E Cabral" w:date="2020-09-02T12:47:00Z">
        <w:r w:rsidRPr="00AB387C" w:rsidDel="00B1029D">
          <w:rPr>
            <w:rFonts w:ascii="&amp;quot" w:eastAsia="Times New Roman" w:hAnsi="&amp;quot" w:cs="Times New Roman"/>
            <w:color w:val="000000"/>
            <w:sz w:val="24"/>
            <w:szCs w:val="24"/>
          </w:rPr>
          <w:delText xml:space="preserve">XML </w:delText>
        </w:r>
      </w:del>
      <w:del w:id="650" w:author="James E Cabral" w:date="2020-09-02T15:25:00Z">
        <w:r w:rsidRPr="00AB387C" w:rsidDel="00A8450E">
          <w:rPr>
            <w:rFonts w:ascii="&amp;quot" w:eastAsia="Times New Roman" w:hAnsi="&amp;quot" w:cs="Times New Roman"/>
            <w:color w:val="000000"/>
            <w:sz w:val="24"/>
            <w:szCs w:val="24"/>
          </w:rPr>
          <w:delText xml:space="preserve">document conformance to NIEM </w:delText>
        </w:r>
        <w:r w:rsidRPr="00AB387C" w:rsidDel="00A8450E">
          <w:rPr>
            <w:rFonts w:ascii="&amp;quot" w:eastAsia="Times New Roman" w:hAnsi="&amp;quot" w:cs="Times New Roman"/>
            <w:color w:val="000000"/>
            <w:sz w:val="24"/>
            <w:szCs w:val="24"/>
          </w:rPr>
          <w:fldChar w:fldCharType="begin"/>
        </w:r>
        <w:r w:rsidRPr="00AB387C" w:rsidDel="00A8450E">
          <w:rPr>
            <w:rFonts w:ascii="&amp;quot" w:eastAsia="Times New Roman" w:hAnsi="&amp;quot" w:cs="Times New Roman"/>
            <w:color w:val="000000"/>
            <w:sz w:val="24"/>
            <w:szCs w:val="24"/>
          </w:rPr>
          <w:delInstrText xml:space="preserve"> HYPERLINK "https://reference.niem.gov/niem/specification/conformance/3.0/conformance-3.0.html" \l "NIEM-NDR" </w:delInstrText>
        </w:r>
        <w:r w:rsidRPr="00AB387C" w:rsidDel="00A8450E">
          <w:rPr>
            <w:rFonts w:ascii="&amp;quot" w:eastAsia="Times New Roman" w:hAnsi="&amp;quot" w:cs="Times New Roman"/>
            <w:color w:val="000000"/>
            <w:sz w:val="24"/>
            <w:szCs w:val="24"/>
          </w:rPr>
          <w:fldChar w:fldCharType="separate"/>
        </w:r>
        <w:r w:rsidRPr="00AB387C" w:rsidDel="00A8450E">
          <w:rPr>
            <w:rFonts w:ascii="&amp;quot" w:eastAsia="Times New Roman" w:hAnsi="&amp;quot" w:cs="Times New Roman"/>
            <w:b/>
            <w:bCs/>
            <w:color w:val="000000"/>
            <w:sz w:val="24"/>
            <w:szCs w:val="24"/>
            <w:u w:val="single"/>
            <w:shd w:val="clear" w:color="auto" w:fill="FFFFFF"/>
          </w:rPr>
          <w:delText>[NIEM NDR 3</w:delText>
        </w:r>
      </w:del>
      <w:ins w:id="651" w:author="Chipman, Charles" w:date="2019-01-15T07:50:00Z">
        <w:del w:id="652" w:author="James E Cabral" w:date="2020-09-02T12:16:00Z">
          <w:r w:rsidR="00282997" w:rsidDel="00BC6210">
            <w:rPr>
              <w:rFonts w:ascii="&amp;quot" w:eastAsia="Times New Roman" w:hAnsi="&amp;quot" w:cs="Times New Roman"/>
              <w:b/>
              <w:bCs/>
              <w:color w:val="000000"/>
              <w:sz w:val="24"/>
              <w:szCs w:val="24"/>
              <w:u w:val="single"/>
              <w:shd w:val="clear" w:color="auto" w:fill="FFFFFF"/>
            </w:rPr>
            <w:delText>4</w:delText>
          </w:r>
        </w:del>
      </w:ins>
      <w:del w:id="653" w:author="James E Cabral" w:date="2020-09-02T15:25:00Z">
        <w:r w:rsidRPr="00AB387C" w:rsidDel="00A8450E">
          <w:rPr>
            <w:rFonts w:ascii="&amp;quot" w:eastAsia="Times New Roman" w:hAnsi="&amp;quot" w:cs="Times New Roman"/>
            <w:b/>
            <w:bCs/>
            <w:color w:val="000000"/>
            <w:sz w:val="24"/>
            <w:szCs w:val="24"/>
            <w:u w:val="single"/>
            <w:shd w:val="clear" w:color="auto" w:fill="FFFFFF"/>
          </w:rPr>
          <w:delText>.0]</w:delText>
        </w:r>
        <w:r w:rsidRPr="00AB387C" w:rsidDel="00A8450E">
          <w:rPr>
            <w:rFonts w:ascii="&amp;quot" w:eastAsia="Times New Roman" w:hAnsi="&amp;quot" w:cs="Times New Roman"/>
            <w:color w:val="000000"/>
            <w:sz w:val="24"/>
            <w:szCs w:val="24"/>
          </w:rPr>
          <w:fldChar w:fldCharType="end"/>
        </w:r>
        <w:r w:rsidRPr="00AB387C" w:rsidDel="00A8450E">
          <w:rPr>
            <w:rFonts w:ascii="&amp;quot" w:eastAsia="Times New Roman" w:hAnsi="&amp;quot" w:cs="Times New Roman"/>
            <w:color w:val="000000"/>
            <w:sz w:val="24"/>
            <w:szCs w:val="24"/>
          </w:rPr>
          <w:delText>.</w:delText>
        </w:r>
      </w:del>
    </w:p>
    <w:p w14:paraId="5B8D8D03" w14:textId="2BFFA5A0" w:rsidR="00AB387C" w:rsidRPr="00AB387C" w:rsidDel="00A8450E" w:rsidRDefault="00AB387C" w:rsidP="00AB387C">
      <w:pPr>
        <w:numPr>
          <w:ilvl w:val="0"/>
          <w:numId w:val="5"/>
        </w:numPr>
        <w:spacing w:after="0" w:line="240" w:lineRule="auto"/>
        <w:ind w:left="480"/>
        <w:rPr>
          <w:del w:id="654" w:author="James E Cabral" w:date="2020-09-02T15:25:00Z"/>
          <w:rFonts w:ascii="&amp;quot" w:eastAsia="Times New Roman" w:hAnsi="&amp;quot" w:cs="Times New Roman"/>
          <w:color w:val="000000"/>
          <w:sz w:val="24"/>
          <w:szCs w:val="24"/>
        </w:rPr>
      </w:pPr>
      <w:del w:id="655" w:author="James E Cabral" w:date="2020-09-02T15:25:00Z">
        <w:r w:rsidRPr="00AB387C" w:rsidDel="00A8450E">
          <w:rPr>
            <w:rFonts w:ascii="&amp;quot" w:eastAsia="Times New Roman" w:hAnsi="&amp;quot" w:cs="Times New Roman"/>
            <w:i/>
            <w:iCs/>
            <w:color w:val="000000"/>
            <w:sz w:val="24"/>
            <w:szCs w:val="24"/>
          </w:rPr>
          <w:delText>NIEM Conformance Target Attribute Specification (CTAS) 3</w:delText>
        </w:r>
      </w:del>
      <w:ins w:id="656" w:author="Chipman, Charles" w:date="2019-01-15T07:50:00Z">
        <w:del w:id="657" w:author="James E Cabral" w:date="2020-09-02T15:25:00Z">
          <w:r w:rsidR="00282997" w:rsidDel="00A8450E">
            <w:rPr>
              <w:rFonts w:ascii="&amp;quot" w:eastAsia="Times New Roman" w:hAnsi="&amp;quot" w:cs="Times New Roman"/>
              <w:i/>
              <w:iCs/>
              <w:color w:val="000000"/>
              <w:sz w:val="24"/>
              <w:szCs w:val="24"/>
            </w:rPr>
            <w:delText>4</w:delText>
          </w:r>
        </w:del>
      </w:ins>
      <w:del w:id="658" w:author="James E Cabral" w:date="2020-09-02T15:25:00Z">
        <w:r w:rsidRPr="00AB387C" w:rsidDel="00A8450E">
          <w:rPr>
            <w:rFonts w:ascii="&amp;quot" w:eastAsia="Times New Roman" w:hAnsi="&amp;quot" w:cs="Times New Roman"/>
            <w:i/>
            <w:iCs/>
            <w:color w:val="000000"/>
            <w:sz w:val="24"/>
            <w:szCs w:val="24"/>
          </w:rPr>
          <w:delText>.0</w:delText>
        </w:r>
        <w:r w:rsidRPr="00AB387C" w:rsidDel="00A8450E">
          <w:rPr>
            <w:rFonts w:ascii="&amp;quot" w:eastAsia="Times New Roman" w:hAnsi="&amp;quot" w:cs="Times New Roman"/>
            <w:color w:val="000000"/>
            <w:sz w:val="24"/>
            <w:szCs w:val="24"/>
          </w:rPr>
          <w:delText xml:space="preserve"> - The current normative reference that specifies an </w:delText>
        </w:r>
      </w:del>
      <w:del w:id="659" w:author="James E Cabral" w:date="2020-09-02T12:48:00Z">
        <w:r w:rsidRPr="00AB387C" w:rsidDel="00B1029D">
          <w:rPr>
            <w:rFonts w:ascii="&amp;quot" w:eastAsia="Times New Roman" w:hAnsi="&amp;quot" w:cs="Times New Roman"/>
            <w:color w:val="000000"/>
            <w:sz w:val="24"/>
            <w:szCs w:val="24"/>
          </w:rPr>
          <w:delText xml:space="preserve">XML </w:delText>
        </w:r>
      </w:del>
      <w:del w:id="660" w:author="James E Cabral" w:date="2020-09-02T15:25:00Z">
        <w:r w:rsidRPr="00AB387C" w:rsidDel="00A8450E">
          <w:rPr>
            <w:rFonts w:ascii="&amp;quot" w:eastAsia="Times New Roman" w:hAnsi="&amp;quot" w:cs="Times New Roman"/>
            <w:color w:val="000000"/>
            <w:sz w:val="24"/>
            <w:szCs w:val="24"/>
          </w:rPr>
          <w:delText xml:space="preserve">attribute that may occur within </w:delText>
        </w:r>
      </w:del>
      <w:del w:id="661" w:author="James E Cabral" w:date="2020-09-02T12:48:00Z">
        <w:r w:rsidRPr="00AB387C" w:rsidDel="00B1029D">
          <w:rPr>
            <w:rFonts w:ascii="&amp;quot" w:eastAsia="Times New Roman" w:hAnsi="&amp;quot" w:cs="Times New Roman"/>
            <w:color w:val="000000"/>
            <w:sz w:val="24"/>
            <w:szCs w:val="24"/>
          </w:rPr>
          <w:delText xml:space="preserve">XML </w:delText>
        </w:r>
      </w:del>
      <w:del w:id="662" w:author="James E Cabral" w:date="2020-09-02T15:25:00Z">
        <w:r w:rsidRPr="00AB387C" w:rsidDel="00A8450E">
          <w:rPr>
            <w:rFonts w:ascii="&amp;quot" w:eastAsia="Times New Roman" w:hAnsi="&amp;quot" w:cs="Times New Roman"/>
            <w:color w:val="000000"/>
            <w:sz w:val="24"/>
            <w:szCs w:val="24"/>
          </w:rPr>
          <w:delText xml:space="preserve">documents to establish a claim that the document conforms to a set of conformance targets </w:delText>
        </w:r>
        <w:r w:rsidR="00C431AE" w:rsidDel="00A8450E">
          <w:fldChar w:fldCharType="begin"/>
        </w:r>
        <w:r w:rsidR="00C431AE" w:rsidDel="00A8450E">
          <w:delInstrText xml:space="preserve"> HYPERLINK "https://reference.niem.gov/niem/specification/conformance/3.0/conformance-3.0.html" \l "NIEM-CTAS" </w:delInstrText>
        </w:r>
        <w:r w:rsidR="00C431AE" w:rsidDel="00A8450E">
          <w:fldChar w:fldCharType="separate"/>
        </w:r>
        <w:r w:rsidRPr="00AB387C" w:rsidDel="00A8450E">
          <w:rPr>
            <w:rFonts w:ascii="&amp;quot" w:eastAsia="Times New Roman" w:hAnsi="&amp;quot" w:cs="Times New Roman"/>
            <w:b/>
            <w:bCs/>
            <w:color w:val="000000"/>
            <w:sz w:val="24"/>
            <w:szCs w:val="24"/>
            <w:u w:val="single"/>
            <w:shd w:val="clear" w:color="auto" w:fill="FFFFFF"/>
          </w:rPr>
          <w:delText>[NIEM Conformance Targets Attribute Specification 3</w:delText>
        </w:r>
      </w:del>
      <w:ins w:id="663" w:author="Chipman, Charles" w:date="2019-01-15T07:50:00Z">
        <w:del w:id="664" w:author="James E Cabral" w:date="2020-09-02T15:25:00Z">
          <w:r w:rsidR="00282997" w:rsidDel="00A8450E">
            <w:rPr>
              <w:rFonts w:ascii="&amp;quot" w:eastAsia="Times New Roman" w:hAnsi="&amp;quot" w:cs="Times New Roman"/>
              <w:b/>
              <w:bCs/>
              <w:color w:val="000000"/>
              <w:sz w:val="24"/>
              <w:szCs w:val="24"/>
              <w:u w:val="single"/>
              <w:shd w:val="clear" w:color="auto" w:fill="FFFFFF"/>
            </w:rPr>
            <w:delText>4</w:delText>
          </w:r>
        </w:del>
      </w:ins>
      <w:del w:id="665" w:author="James E Cabral" w:date="2020-09-02T15:25:00Z">
        <w:r w:rsidRPr="00AB387C" w:rsidDel="00A8450E">
          <w:rPr>
            <w:rFonts w:ascii="&amp;quot" w:eastAsia="Times New Roman" w:hAnsi="&amp;quot" w:cs="Times New Roman"/>
            <w:b/>
            <w:bCs/>
            <w:color w:val="000000"/>
            <w:sz w:val="24"/>
            <w:szCs w:val="24"/>
            <w:u w:val="single"/>
            <w:shd w:val="clear" w:color="auto" w:fill="FFFFFF"/>
          </w:rPr>
          <w:delText>.0]</w:delText>
        </w:r>
        <w:r w:rsidR="00C431AE" w:rsidDel="00A8450E">
          <w:rPr>
            <w:rFonts w:ascii="&amp;quot" w:eastAsia="Times New Roman" w:hAnsi="&amp;quot" w:cs="Times New Roman"/>
            <w:b/>
            <w:bCs/>
            <w:color w:val="000000"/>
            <w:sz w:val="24"/>
            <w:szCs w:val="24"/>
            <w:u w:val="single"/>
            <w:shd w:val="clear" w:color="auto" w:fill="FFFFFF"/>
          </w:rPr>
          <w:fldChar w:fldCharType="end"/>
        </w:r>
        <w:r w:rsidRPr="00AB387C" w:rsidDel="00A8450E">
          <w:rPr>
            <w:rFonts w:ascii="&amp;quot" w:eastAsia="Times New Roman" w:hAnsi="&amp;quot" w:cs="Times New Roman"/>
            <w:color w:val="000000"/>
            <w:sz w:val="24"/>
            <w:szCs w:val="24"/>
          </w:rPr>
          <w:delText>.</w:delText>
        </w:r>
      </w:del>
    </w:p>
    <w:p w14:paraId="6067A28D" w14:textId="776BEDDA" w:rsidR="00AB387C" w:rsidRPr="00AB387C" w:rsidDel="00A8450E" w:rsidRDefault="00AB387C" w:rsidP="00AB387C">
      <w:pPr>
        <w:numPr>
          <w:ilvl w:val="0"/>
          <w:numId w:val="5"/>
        </w:numPr>
        <w:spacing w:after="0" w:line="240" w:lineRule="auto"/>
        <w:ind w:left="480"/>
        <w:rPr>
          <w:del w:id="666" w:author="James E Cabral" w:date="2020-09-02T15:25:00Z"/>
          <w:rFonts w:ascii="&amp;quot" w:eastAsia="Times New Roman" w:hAnsi="&amp;quot" w:cs="Times New Roman"/>
          <w:color w:val="000000"/>
          <w:sz w:val="24"/>
          <w:szCs w:val="24"/>
        </w:rPr>
      </w:pPr>
      <w:del w:id="667" w:author="James E Cabral" w:date="2020-09-02T15:25:00Z">
        <w:r w:rsidRPr="00AB387C" w:rsidDel="00A8450E">
          <w:rPr>
            <w:rFonts w:ascii="&amp;quot" w:eastAsia="Times New Roman" w:hAnsi="&amp;quot" w:cs="Times New Roman"/>
            <w:i/>
            <w:iCs/>
            <w:color w:val="000000"/>
            <w:sz w:val="24"/>
            <w:szCs w:val="24"/>
          </w:rPr>
          <w:delText xml:space="preserve">NIEM </w:delText>
        </w:r>
      </w:del>
      <w:del w:id="668" w:author="James E Cabral" w:date="2020-09-02T12:31:00Z">
        <w:r w:rsidRPr="00AB387C" w:rsidDel="00886CC6">
          <w:rPr>
            <w:rFonts w:ascii="&amp;quot" w:eastAsia="Times New Roman" w:hAnsi="&amp;quot" w:cs="Times New Roman"/>
            <w:i/>
            <w:iCs/>
            <w:color w:val="000000"/>
            <w:sz w:val="24"/>
            <w:szCs w:val="24"/>
          </w:rPr>
          <w:delText>Model Package Description Specification 3</w:delText>
        </w:r>
      </w:del>
      <w:ins w:id="669" w:author="Chipman, Charles" w:date="2019-01-15T07:50:00Z">
        <w:del w:id="670" w:author="James E Cabral" w:date="2020-09-02T12:31:00Z">
          <w:r w:rsidR="00282997" w:rsidDel="00886CC6">
            <w:rPr>
              <w:rFonts w:ascii="&amp;quot" w:eastAsia="Times New Roman" w:hAnsi="&amp;quot" w:cs="Times New Roman"/>
              <w:i/>
              <w:iCs/>
              <w:color w:val="000000"/>
              <w:sz w:val="24"/>
              <w:szCs w:val="24"/>
            </w:rPr>
            <w:delText>4</w:delText>
          </w:r>
        </w:del>
      </w:ins>
      <w:del w:id="671" w:author="James E Cabral" w:date="2020-09-02T12:31:00Z">
        <w:r w:rsidRPr="00AB387C" w:rsidDel="00886CC6">
          <w:rPr>
            <w:rFonts w:ascii="&amp;quot" w:eastAsia="Times New Roman" w:hAnsi="&amp;quot" w:cs="Times New Roman"/>
            <w:i/>
            <w:iCs/>
            <w:color w:val="000000"/>
            <w:sz w:val="24"/>
            <w:szCs w:val="24"/>
          </w:rPr>
          <w:delText>.0</w:delText>
        </w:r>
        <w:r w:rsidRPr="00AB387C" w:rsidDel="00886CC6">
          <w:rPr>
            <w:rFonts w:ascii="&amp;quot" w:eastAsia="Times New Roman" w:hAnsi="&amp;quot" w:cs="Times New Roman"/>
            <w:color w:val="000000"/>
            <w:sz w:val="24"/>
            <w:szCs w:val="24"/>
          </w:rPr>
          <w:delText xml:space="preserve"> </w:delText>
        </w:r>
      </w:del>
      <w:del w:id="672" w:author="James E Cabral" w:date="2020-09-02T15:25:00Z">
        <w:r w:rsidRPr="00AB387C" w:rsidDel="00A8450E">
          <w:rPr>
            <w:rFonts w:ascii="&amp;quot" w:eastAsia="Times New Roman" w:hAnsi="&amp;quot" w:cs="Times New Roman"/>
            <w:color w:val="000000"/>
            <w:sz w:val="24"/>
            <w:szCs w:val="24"/>
          </w:rPr>
          <w:delText xml:space="preserve">- The current normative reference for NIEM </w:delText>
        </w:r>
      </w:del>
      <w:del w:id="673" w:author="James E Cabral" w:date="2020-09-02T12:30:00Z">
        <w:r w:rsidRPr="00AB387C" w:rsidDel="00886CC6">
          <w:rPr>
            <w:rFonts w:ascii="&amp;quot" w:eastAsia="Times New Roman" w:hAnsi="&amp;quot" w:cs="Times New Roman"/>
            <w:color w:val="000000"/>
            <w:sz w:val="24"/>
            <w:szCs w:val="24"/>
          </w:rPr>
          <w:delText xml:space="preserve">IEPDs </w:delText>
        </w:r>
      </w:del>
      <w:del w:id="674" w:author="James E Cabral" w:date="2020-09-02T12:31:00Z">
        <w:r w:rsidRPr="00AB387C" w:rsidDel="00886CC6">
          <w:rPr>
            <w:rFonts w:ascii="&amp;quot" w:eastAsia="Times New Roman" w:hAnsi="&amp;quot" w:cs="Times New Roman"/>
            <w:color w:val="000000"/>
            <w:sz w:val="24"/>
            <w:szCs w:val="24"/>
          </w:rPr>
          <w:delText>and other MPD classes of schema document sets</w:delText>
        </w:r>
      </w:del>
      <w:del w:id="675" w:author="James E Cabral" w:date="2020-09-02T15:25:00Z">
        <w:r w:rsidRPr="00AB387C" w:rsidDel="00A8450E">
          <w:rPr>
            <w:rFonts w:ascii="&amp;quot" w:eastAsia="Times New Roman" w:hAnsi="&amp;quot" w:cs="Times New Roman"/>
            <w:color w:val="000000"/>
            <w:sz w:val="24"/>
            <w:szCs w:val="24"/>
          </w:rPr>
          <w:delText xml:space="preserve"> </w:delText>
        </w:r>
        <w:r w:rsidR="00C431AE" w:rsidDel="00A8450E">
          <w:fldChar w:fldCharType="begin"/>
        </w:r>
        <w:r w:rsidR="00C431AE" w:rsidDel="00A8450E">
          <w:delInstrText xml:space="preserve"> HYPERLINK "https://reference.niem.gov/niem/specification/conformance/3.0/conformance-3.0.html" \l "NIEM-MPD" </w:delInstrText>
        </w:r>
        <w:r w:rsidR="00C431AE" w:rsidDel="00A8450E">
          <w:fldChar w:fldCharType="separate"/>
        </w:r>
        <w:r w:rsidRPr="00AB387C" w:rsidDel="00A8450E">
          <w:rPr>
            <w:rFonts w:ascii="&amp;quot" w:eastAsia="Times New Roman" w:hAnsi="&amp;quot" w:cs="Times New Roman"/>
            <w:b/>
            <w:bCs/>
            <w:color w:val="000000"/>
            <w:sz w:val="24"/>
            <w:szCs w:val="24"/>
            <w:u w:val="single"/>
            <w:shd w:val="clear" w:color="auto" w:fill="FFFFFF"/>
          </w:rPr>
          <w:delText xml:space="preserve">[NIEM </w:delText>
        </w:r>
      </w:del>
      <w:del w:id="676" w:author="James E Cabral" w:date="2020-09-02T12:31:00Z">
        <w:r w:rsidRPr="00AB387C" w:rsidDel="00886CC6">
          <w:rPr>
            <w:rFonts w:ascii="&amp;quot" w:eastAsia="Times New Roman" w:hAnsi="&amp;quot" w:cs="Times New Roman"/>
            <w:b/>
            <w:bCs/>
            <w:color w:val="000000"/>
            <w:sz w:val="24"/>
            <w:szCs w:val="24"/>
            <w:u w:val="single"/>
            <w:shd w:val="clear" w:color="auto" w:fill="FFFFFF"/>
          </w:rPr>
          <w:delText>MPD Specification 3</w:delText>
        </w:r>
      </w:del>
      <w:ins w:id="677" w:author="Chipman, Charles" w:date="2019-01-15T07:50:00Z">
        <w:del w:id="678" w:author="James E Cabral" w:date="2020-09-02T12:31:00Z">
          <w:r w:rsidR="00282997" w:rsidDel="00886CC6">
            <w:rPr>
              <w:rFonts w:ascii="&amp;quot" w:eastAsia="Times New Roman" w:hAnsi="&amp;quot" w:cs="Times New Roman"/>
              <w:b/>
              <w:bCs/>
              <w:color w:val="000000"/>
              <w:sz w:val="24"/>
              <w:szCs w:val="24"/>
              <w:u w:val="single"/>
              <w:shd w:val="clear" w:color="auto" w:fill="FFFFFF"/>
            </w:rPr>
            <w:delText>4</w:delText>
          </w:r>
        </w:del>
      </w:ins>
      <w:del w:id="679" w:author="James E Cabral" w:date="2020-09-02T12:31:00Z">
        <w:r w:rsidRPr="00AB387C" w:rsidDel="00886CC6">
          <w:rPr>
            <w:rFonts w:ascii="&amp;quot" w:eastAsia="Times New Roman" w:hAnsi="&amp;quot" w:cs="Times New Roman"/>
            <w:b/>
            <w:bCs/>
            <w:color w:val="000000"/>
            <w:sz w:val="24"/>
            <w:szCs w:val="24"/>
            <w:u w:val="single"/>
            <w:shd w:val="clear" w:color="auto" w:fill="FFFFFF"/>
          </w:rPr>
          <w:delText>.0</w:delText>
        </w:r>
      </w:del>
      <w:del w:id="680" w:author="James E Cabral" w:date="2020-09-02T15:25:00Z">
        <w:r w:rsidRPr="00AB387C" w:rsidDel="00A8450E">
          <w:rPr>
            <w:rFonts w:ascii="&amp;quot" w:eastAsia="Times New Roman" w:hAnsi="&amp;quot" w:cs="Times New Roman"/>
            <w:b/>
            <w:bCs/>
            <w:color w:val="000000"/>
            <w:sz w:val="24"/>
            <w:szCs w:val="24"/>
            <w:u w:val="single"/>
            <w:shd w:val="clear" w:color="auto" w:fill="FFFFFF"/>
          </w:rPr>
          <w:delText>]</w:delText>
        </w:r>
        <w:r w:rsidR="00C431AE" w:rsidDel="00A8450E">
          <w:rPr>
            <w:rFonts w:ascii="&amp;quot" w:eastAsia="Times New Roman" w:hAnsi="&amp;quot" w:cs="Times New Roman"/>
            <w:b/>
            <w:bCs/>
            <w:color w:val="000000"/>
            <w:sz w:val="24"/>
            <w:szCs w:val="24"/>
            <w:u w:val="single"/>
            <w:shd w:val="clear" w:color="auto" w:fill="FFFFFF"/>
          </w:rPr>
          <w:fldChar w:fldCharType="end"/>
        </w:r>
        <w:r w:rsidRPr="00AB387C" w:rsidDel="00A8450E">
          <w:rPr>
            <w:rFonts w:ascii="&amp;quot" w:eastAsia="Times New Roman" w:hAnsi="&amp;quot" w:cs="Times New Roman"/>
            <w:color w:val="000000"/>
            <w:sz w:val="24"/>
            <w:szCs w:val="24"/>
          </w:rPr>
          <w:delText>.</w:delText>
        </w:r>
      </w:del>
    </w:p>
    <w:p w14:paraId="02D3DBBC" w14:textId="1ED73A08" w:rsidR="00AB387C" w:rsidRPr="00AB387C" w:rsidDel="00A8450E" w:rsidRDefault="00AB387C" w:rsidP="00AB387C">
      <w:pPr>
        <w:numPr>
          <w:ilvl w:val="0"/>
          <w:numId w:val="5"/>
        </w:numPr>
        <w:spacing w:after="0" w:line="240" w:lineRule="auto"/>
        <w:ind w:left="480"/>
        <w:rPr>
          <w:del w:id="681" w:author="James E Cabral" w:date="2020-09-02T15:25:00Z"/>
          <w:rFonts w:ascii="&amp;quot" w:eastAsia="Times New Roman" w:hAnsi="&amp;quot" w:cs="Times New Roman"/>
          <w:color w:val="000000"/>
          <w:sz w:val="24"/>
          <w:szCs w:val="24"/>
        </w:rPr>
      </w:pPr>
      <w:del w:id="682" w:author="James E Cabral" w:date="2020-09-02T15:25:00Z">
        <w:r w:rsidRPr="00AB387C" w:rsidDel="00A8450E">
          <w:rPr>
            <w:rFonts w:ascii="&amp;quot" w:eastAsia="Times New Roman" w:hAnsi="&amp;quot" w:cs="Times New Roman"/>
            <w:i/>
            <w:iCs/>
            <w:color w:val="000000"/>
            <w:sz w:val="24"/>
            <w:szCs w:val="24"/>
          </w:rPr>
          <w:delText>W3C XML Schema</w:delText>
        </w:r>
        <w:r w:rsidRPr="00AB387C" w:rsidDel="00A8450E">
          <w:rPr>
            <w:rFonts w:ascii="&amp;quot" w:eastAsia="Times New Roman" w:hAnsi="&amp;quot" w:cs="Times New Roman"/>
            <w:color w:val="000000"/>
            <w:sz w:val="24"/>
            <w:szCs w:val="24"/>
          </w:rPr>
          <w:delText xml:space="preserve"> - The normative reference for the XML Schema Definition Language </w:delText>
        </w:r>
        <w:r w:rsidR="006B7D5C" w:rsidDel="00A8450E">
          <w:fldChar w:fldCharType="begin"/>
        </w:r>
        <w:r w:rsidR="006B7D5C" w:rsidDel="00A8450E">
          <w:delInstrText xml:space="preserve"> HYPERLINK "https://reference.niem.gov/niem/specification/conformance/3.0/conformance-3.0.html" \l "W3-XMLSchema" </w:delInstrText>
        </w:r>
        <w:r w:rsidR="006B7D5C" w:rsidDel="00A8450E">
          <w:fldChar w:fldCharType="separate"/>
        </w:r>
        <w:r w:rsidRPr="00AB387C" w:rsidDel="00A8450E">
          <w:rPr>
            <w:rFonts w:ascii="&amp;quot" w:eastAsia="Times New Roman" w:hAnsi="&amp;quot" w:cs="Times New Roman"/>
            <w:b/>
            <w:bCs/>
            <w:color w:val="000000"/>
            <w:sz w:val="24"/>
            <w:szCs w:val="24"/>
            <w:u w:val="single"/>
            <w:shd w:val="clear" w:color="auto" w:fill="FFFFFF"/>
          </w:rPr>
          <w:delText>[W3C XML Schema]</w:delText>
        </w:r>
        <w:r w:rsidR="006B7D5C" w:rsidDel="00A8450E">
          <w:rPr>
            <w:rFonts w:ascii="&amp;quot" w:eastAsia="Times New Roman" w:hAnsi="&amp;quot" w:cs="Times New Roman"/>
            <w:b/>
            <w:bCs/>
            <w:color w:val="000000"/>
            <w:sz w:val="24"/>
            <w:szCs w:val="24"/>
            <w:u w:val="single"/>
            <w:shd w:val="clear" w:color="auto" w:fill="FFFFFF"/>
          </w:rPr>
          <w:fldChar w:fldCharType="end"/>
        </w:r>
        <w:r w:rsidRPr="00AB387C" w:rsidDel="00A8450E">
          <w:rPr>
            <w:rFonts w:ascii="&amp;quot" w:eastAsia="Times New Roman" w:hAnsi="&amp;quot" w:cs="Times New Roman"/>
            <w:color w:val="000000"/>
            <w:sz w:val="24"/>
            <w:szCs w:val="24"/>
          </w:rPr>
          <w:delText xml:space="preserve"> used by NIEM.</w:delText>
        </w:r>
      </w:del>
    </w:p>
    <w:p w14:paraId="14A16CFA" w14:textId="7368301C" w:rsidR="00AB387C" w:rsidRPr="00AB387C" w:rsidDel="00A8450E" w:rsidRDefault="00AB387C" w:rsidP="00AB387C">
      <w:pPr>
        <w:spacing w:before="240" w:after="240" w:line="240" w:lineRule="auto"/>
        <w:rPr>
          <w:del w:id="683" w:author="James E Cabral" w:date="2020-09-02T15:25:00Z"/>
          <w:rFonts w:ascii="&amp;quot" w:eastAsia="Times New Roman" w:hAnsi="&amp;quot" w:cs="Times New Roman"/>
          <w:color w:val="000000"/>
          <w:sz w:val="24"/>
          <w:szCs w:val="24"/>
        </w:rPr>
      </w:pPr>
      <w:commentRangeStart w:id="684"/>
      <w:del w:id="685" w:author="James E Cabral" w:date="2020-09-02T15:25:00Z">
        <w:r w:rsidRPr="00AB387C" w:rsidDel="00A8450E">
          <w:rPr>
            <w:rFonts w:ascii="&amp;quot" w:eastAsia="Times New Roman" w:hAnsi="&amp;quot" w:cs="Times New Roman"/>
            <w:color w:val="000000"/>
            <w:sz w:val="24"/>
            <w:szCs w:val="24"/>
          </w:rPr>
          <w:delText>Other useful non-normative documents and Web pages:</w:delText>
        </w:r>
        <w:commentRangeEnd w:id="684"/>
        <w:r w:rsidR="00BD64F0" w:rsidDel="00A8450E">
          <w:rPr>
            <w:rStyle w:val="CommentReference"/>
          </w:rPr>
          <w:commentReference w:id="684"/>
        </w:r>
      </w:del>
    </w:p>
    <w:p w14:paraId="0FDE76B6" w14:textId="3AC8C142" w:rsidR="00AB387C" w:rsidRPr="00AB387C" w:rsidDel="00A8450E" w:rsidRDefault="00AB387C" w:rsidP="00AB387C">
      <w:pPr>
        <w:numPr>
          <w:ilvl w:val="0"/>
          <w:numId w:val="6"/>
        </w:numPr>
        <w:spacing w:after="0" w:line="240" w:lineRule="auto"/>
        <w:ind w:left="480"/>
        <w:rPr>
          <w:del w:id="686" w:author="James E Cabral" w:date="2020-09-02T15:25:00Z"/>
          <w:rFonts w:ascii="&amp;quot" w:eastAsia="Times New Roman" w:hAnsi="&amp;quot" w:cs="Times New Roman"/>
          <w:color w:val="000000"/>
          <w:sz w:val="24"/>
          <w:szCs w:val="24"/>
        </w:rPr>
      </w:pPr>
      <w:commentRangeStart w:id="687"/>
      <w:del w:id="688" w:author="James E Cabral" w:date="2020-09-02T15:25:00Z">
        <w:r w:rsidRPr="00AB387C" w:rsidDel="00A8450E">
          <w:rPr>
            <w:rFonts w:ascii="&amp;quot" w:eastAsia="Times New Roman" w:hAnsi="&amp;quot" w:cs="Times New Roman"/>
            <w:i/>
            <w:iCs/>
            <w:color w:val="000000"/>
            <w:sz w:val="24"/>
            <w:szCs w:val="24"/>
          </w:rPr>
          <w:delText>NIEM User Guide volume 1</w:delText>
        </w:r>
        <w:r w:rsidRPr="00AB387C" w:rsidDel="00A8450E">
          <w:rPr>
            <w:rFonts w:ascii="&amp;quot" w:eastAsia="Times New Roman" w:hAnsi="&amp;quot" w:cs="Times New Roman"/>
            <w:color w:val="000000"/>
            <w:sz w:val="24"/>
            <w:szCs w:val="24"/>
          </w:rPr>
          <w:delText xml:space="preserve"> </w:delText>
        </w:r>
        <w:commentRangeEnd w:id="687"/>
        <w:r w:rsidR="00242924" w:rsidDel="00A8450E">
          <w:rPr>
            <w:rStyle w:val="CommentReference"/>
          </w:rPr>
          <w:commentReference w:id="687"/>
        </w:r>
        <w:r w:rsidRPr="00AB387C" w:rsidDel="00A8450E">
          <w:rPr>
            <w:rFonts w:ascii="&amp;quot" w:eastAsia="Times New Roman" w:hAnsi="&amp;quot" w:cs="Times New Roman"/>
            <w:color w:val="000000"/>
            <w:sz w:val="24"/>
            <w:szCs w:val="24"/>
          </w:rPr>
          <w:delText xml:space="preserve">- A guide to the use of NIEM for designing and developing </w:delText>
        </w:r>
      </w:del>
      <w:del w:id="689" w:author="James E Cabral" w:date="2020-09-02T12:34:00Z">
        <w:r w:rsidRPr="00AB387C" w:rsidDel="00316F37">
          <w:rPr>
            <w:rFonts w:ascii="&amp;quot" w:eastAsia="Times New Roman" w:hAnsi="&amp;quot" w:cs="Times New Roman"/>
            <w:color w:val="000000"/>
            <w:sz w:val="24"/>
            <w:szCs w:val="24"/>
          </w:rPr>
          <w:delText>IEPD</w:delText>
        </w:r>
      </w:del>
      <w:del w:id="690" w:author="James E Cabral" w:date="2020-09-02T15:25:00Z">
        <w:r w:rsidRPr="00AB387C" w:rsidDel="00A8450E">
          <w:rPr>
            <w:rFonts w:ascii="&amp;quot" w:eastAsia="Times New Roman" w:hAnsi="&amp;quot" w:cs="Times New Roman"/>
            <w:color w:val="000000"/>
            <w:sz w:val="24"/>
            <w:szCs w:val="24"/>
          </w:rPr>
          <w:delText xml:space="preserve">s (older reference but still contains good information about the </w:delText>
        </w:r>
      </w:del>
      <w:del w:id="691" w:author="James E Cabral" w:date="2020-09-02T12:34:00Z">
        <w:r w:rsidRPr="00AB387C" w:rsidDel="00316F37">
          <w:rPr>
            <w:rFonts w:ascii="&amp;quot" w:eastAsia="Times New Roman" w:hAnsi="&amp;quot" w:cs="Times New Roman"/>
            <w:color w:val="000000"/>
            <w:sz w:val="24"/>
            <w:szCs w:val="24"/>
          </w:rPr>
          <w:delText>IEPD</w:delText>
        </w:r>
      </w:del>
      <w:del w:id="692" w:author="James E Cabral" w:date="2020-09-02T15:25:00Z">
        <w:r w:rsidRPr="00AB387C" w:rsidDel="00A8450E">
          <w:rPr>
            <w:rFonts w:ascii="&amp;quot" w:eastAsia="Times New Roman" w:hAnsi="&amp;quot" w:cs="Times New Roman"/>
            <w:color w:val="000000"/>
            <w:sz w:val="24"/>
            <w:szCs w:val="24"/>
          </w:rPr>
          <w:delText>s and the process for building them).</w:delText>
        </w:r>
        <w:r w:rsidR="006B7D5C" w:rsidDel="00A8450E">
          <w:fldChar w:fldCharType="begin"/>
        </w:r>
        <w:r w:rsidR="006B7D5C" w:rsidDel="00A8450E">
          <w:delInstrText xml:space="preserve"> HYPERLINK "https://reference.niem.gov/niem/specification/conformance/3.0/conformance-3.0.html" \l "NIEM-UG" </w:delInstrText>
        </w:r>
        <w:r w:rsidR="006B7D5C" w:rsidDel="00A8450E">
          <w:fldChar w:fldCharType="separate"/>
        </w:r>
        <w:r w:rsidRPr="00AB387C" w:rsidDel="00A8450E">
          <w:rPr>
            <w:rFonts w:ascii="&amp;quot" w:eastAsia="Times New Roman" w:hAnsi="&amp;quot" w:cs="Times New Roman"/>
            <w:b/>
            <w:bCs/>
            <w:color w:val="000000"/>
            <w:sz w:val="24"/>
            <w:szCs w:val="24"/>
            <w:u w:val="single"/>
            <w:shd w:val="clear" w:color="auto" w:fill="FFFFFF"/>
          </w:rPr>
          <w:delText>[NIEM-UG]</w:delText>
        </w:r>
        <w:r w:rsidR="006B7D5C" w:rsidDel="00A8450E">
          <w:rPr>
            <w:rFonts w:ascii="&amp;quot" w:eastAsia="Times New Roman" w:hAnsi="&amp;quot" w:cs="Times New Roman"/>
            <w:b/>
            <w:bCs/>
            <w:color w:val="000000"/>
            <w:sz w:val="24"/>
            <w:szCs w:val="24"/>
            <w:u w:val="single"/>
            <w:shd w:val="clear" w:color="auto" w:fill="FFFFFF"/>
          </w:rPr>
          <w:fldChar w:fldCharType="end"/>
        </w:r>
        <w:r w:rsidRPr="00AB387C" w:rsidDel="00A8450E">
          <w:rPr>
            <w:rFonts w:ascii="&amp;quot" w:eastAsia="Times New Roman" w:hAnsi="&amp;quot" w:cs="Times New Roman"/>
            <w:color w:val="000000"/>
            <w:sz w:val="24"/>
            <w:szCs w:val="24"/>
          </w:rPr>
          <w:delText>.</w:delText>
        </w:r>
        <w:commentRangeEnd w:id="637"/>
        <w:r w:rsidR="00A8450E" w:rsidDel="00A8450E">
          <w:rPr>
            <w:rStyle w:val="CommentReference"/>
          </w:rPr>
          <w:commentReference w:id="637"/>
        </w:r>
      </w:del>
    </w:p>
    <w:p w14:paraId="647CDDF6" w14:textId="5126B027" w:rsidR="00AB387C" w:rsidRPr="00AB387C" w:rsidDel="00A8450E" w:rsidRDefault="00AB387C">
      <w:pPr>
        <w:spacing w:after="0" w:line="240" w:lineRule="auto"/>
        <w:ind w:left="120"/>
        <w:rPr>
          <w:del w:id="693" w:author="James E Cabral" w:date="2020-09-02T15:25:00Z"/>
          <w:rFonts w:ascii="&amp;quot" w:eastAsia="Times New Roman" w:hAnsi="&amp;quot" w:cs="Times New Roman"/>
          <w:color w:val="000000"/>
          <w:sz w:val="24"/>
          <w:szCs w:val="24"/>
        </w:rPr>
        <w:pPrChange w:id="694" w:author="James E Cabral" w:date="2020-09-02T12:18:00Z">
          <w:pPr>
            <w:numPr>
              <w:numId w:val="6"/>
            </w:numPr>
            <w:tabs>
              <w:tab w:val="num" w:pos="720"/>
            </w:tabs>
            <w:spacing w:after="0" w:line="240" w:lineRule="auto"/>
            <w:ind w:left="480" w:hanging="360"/>
          </w:pPr>
        </w:pPrChange>
      </w:pPr>
      <w:del w:id="695" w:author="James E Cabral" w:date="2020-09-02T15:25:00Z">
        <w:r w:rsidRPr="00AB387C" w:rsidDel="00A8450E">
          <w:rPr>
            <w:rFonts w:ascii="&amp;quot" w:eastAsia="Times New Roman" w:hAnsi="&amp;quot" w:cs="Times New Roman"/>
            <w:i/>
            <w:iCs/>
            <w:color w:val="000000"/>
            <w:sz w:val="24"/>
            <w:szCs w:val="24"/>
          </w:rPr>
          <w:delText>NIEM Implementation Guide</w:delText>
        </w:r>
        <w:r w:rsidRPr="00AB387C" w:rsidDel="00A8450E">
          <w:rPr>
            <w:rFonts w:ascii="&amp;quot" w:eastAsia="Times New Roman" w:hAnsi="&amp;quot" w:cs="Times New Roman"/>
            <w:color w:val="000000"/>
            <w:sz w:val="24"/>
            <w:szCs w:val="24"/>
          </w:rPr>
          <w:delText xml:space="preserve"> - A Web page that describes NIEM conformance language for solicitations, contracts, and grants </w:delText>
        </w:r>
        <w:commentRangeStart w:id="696"/>
        <w:r w:rsidR="00C431AE" w:rsidDel="00A8450E">
          <w:fldChar w:fldCharType="begin"/>
        </w:r>
        <w:r w:rsidR="00C431AE" w:rsidDel="00A8450E">
          <w:delInstrText xml:space="preserve"> HYPERLINK "https://reference.niem.gov/niem/specification/conformance/3.0/conformance-3.0.html" \l "NIEM-Implement" </w:delInstrText>
        </w:r>
        <w:r w:rsidR="00C431AE" w:rsidDel="00A8450E">
          <w:fldChar w:fldCharType="separate"/>
        </w:r>
        <w:r w:rsidRPr="00AB387C" w:rsidDel="00A8450E">
          <w:rPr>
            <w:rFonts w:ascii="&amp;quot" w:eastAsia="Times New Roman" w:hAnsi="&amp;quot" w:cs="Times New Roman"/>
            <w:b/>
            <w:bCs/>
            <w:color w:val="000000"/>
            <w:sz w:val="24"/>
            <w:szCs w:val="24"/>
            <w:u w:val="single"/>
            <w:shd w:val="clear" w:color="auto" w:fill="FFFFFF"/>
          </w:rPr>
          <w:delText>[NIEM Implementation Guidance]</w:delText>
        </w:r>
        <w:r w:rsidR="00C431AE" w:rsidDel="00A8450E">
          <w:rPr>
            <w:rFonts w:ascii="&amp;quot" w:eastAsia="Times New Roman" w:hAnsi="&amp;quot" w:cs="Times New Roman"/>
            <w:b/>
            <w:bCs/>
            <w:color w:val="000000"/>
            <w:sz w:val="24"/>
            <w:szCs w:val="24"/>
            <w:u w:val="single"/>
            <w:shd w:val="clear" w:color="auto" w:fill="FFFFFF"/>
          </w:rPr>
          <w:fldChar w:fldCharType="end"/>
        </w:r>
        <w:commentRangeEnd w:id="696"/>
        <w:r w:rsidR="008E3EC8" w:rsidDel="00A8450E">
          <w:rPr>
            <w:rStyle w:val="CommentReference"/>
          </w:rPr>
          <w:commentReference w:id="696"/>
        </w:r>
        <w:r w:rsidRPr="00AB387C" w:rsidDel="00A8450E">
          <w:rPr>
            <w:rFonts w:ascii="&amp;quot" w:eastAsia="Times New Roman" w:hAnsi="&amp;quot" w:cs="Times New Roman"/>
            <w:color w:val="000000"/>
            <w:sz w:val="24"/>
            <w:szCs w:val="24"/>
          </w:rPr>
          <w:delText>.</w:delText>
        </w:r>
      </w:del>
    </w:p>
    <w:p w14:paraId="5F4ACEDB" w14:textId="77777777" w:rsidR="008E3EC8" w:rsidRDefault="008E3EC8" w:rsidP="00AB387C">
      <w:pPr>
        <w:keepNext/>
        <w:spacing w:line="240" w:lineRule="auto"/>
        <w:rPr>
          <w:rFonts w:ascii="&amp;quot" w:eastAsia="Times New Roman" w:hAnsi="&amp;quot" w:cs="Times New Roman"/>
          <w:b/>
          <w:bCs/>
          <w:color w:val="000000"/>
          <w:sz w:val="30"/>
          <w:szCs w:val="30"/>
        </w:rPr>
      </w:pPr>
      <w:bookmarkStart w:id="697" w:name="section_6"/>
      <w:bookmarkEnd w:id="697"/>
    </w:p>
    <w:p w14:paraId="1F36C731" w14:textId="77777777" w:rsidR="00A8450E" w:rsidRDefault="00A8450E">
      <w:pPr>
        <w:rPr>
          <w:ins w:id="698" w:author="James E Cabral" w:date="2020-09-02T15:25:00Z"/>
          <w:rFonts w:ascii="&amp;quot" w:eastAsia="Times New Roman" w:hAnsi="&amp;quot" w:cs="Times New Roman"/>
          <w:b/>
          <w:bCs/>
          <w:color w:val="000000"/>
          <w:sz w:val="30"/>
          <w:szCs w:val="30"/>
        </w:rPr>
      </w:pPr>
      <w:ins w:id="699" w:author="James E Cabral" w:date="2020-09-02T15:25:00Z">
        <w:r>
          <w:rPr>
            <w:rFonts w:ascii="&amp;quot" w:eastAsia="Times New Roman" w:hAnsi="&amp;quot" w:cs="Times New Roman"/>
            <w:b/>
            <w:bCs/>
            <w:color w:val="000000"/>
            <w:sz w:val="30"/>
            <w:szCs w:val="30"/>
          </w:rPr>
          <w:br w:type="page"/>
        </w:r>
      </w:ins>
    </w:p>
    <w:p w14:paraId="255C08E6" w14:textId="512BFA86" w:rsidR="00AB387C" w:rsidRPr="00AB387C" w:rsidDel="00BC6210" w:rsidRDefault="00AB387C" w:rsidP="00AB387C">
      <w:pPr>
        <w:keepNext/>
        <w:spacing w:line="240" w:lineRule="auto"/>
        <w:rPr>
          <w:del w:id="700" w:author="James E Cabral" w:date="2020-09-02T12:17:00Z"/>
          <w:rFonts w:ascii="&amp;quot" w:eastAsia="Times New Roman" w:hAnsi="&amp;quot" w:cs="Times New Roman"/>
          <w:b/>
          <w:bCs/>
          <w:color w:val="000000"/>
          <w:sz w:val="30"/>
          <w:szCs w:val="30"/>
        </w:rPr>
      </w:pPr>
      <w:commentRangeStart w:id="701"/>
      <w:del w:id="702" w:author="James E Cabral" w:date="2020-09-02T12:17:00Z">
        <w:r w:rsidRPr="00AB387C" w:rsidDel="00BC6210">
          <w:rPr>
            <w:rFonts w:ascii="&amp;quot" w:eastAsia="Times New Roman" w:hAnsi="&amp;quot" w:cs="Times New Roman"/>
            <w:b/>
            <w:bCs/>
            <w:color w:val="000000"/>
            <w:sz w:val="30"/>
            <w:szCs w:val="30"/>
          </w:rPr>
          <w:lastRenderedPageBreak/>
          <w:delText xml:space="preserve">6. </w:delText>
        </w:r>
        <w:commentRangeStart w:id="703"/>
        <w:r w:rsidRPr="00AB387C" w:rsidDel="00BC6210">
          <w:rPr>
            <w:rFonts w:ascii="&amp;quot" w:eastAsia="Times New Roman" w:hAnsi="&amp;quot" w:cs="Times New Roman"/>
            <w:b/>
            <w:bCs/>
            <w:color w:val="000000"/>
            <w:sz w:val="30"/>
            <w:szCs w:val="30"/>
          </w:rPr>
          <w:delText>Benefits of IEPDs that conform to NIEM</w:delText>
        </w:r>
      </w:del>
    </w:p>
    <w:p w14:paraId="56CE33EC" w14:textId="4A362824" w:rsidR="00AB387C" w:rsidRPr="00AB387C" w:rsidDel="00BC6210" w:rsidRDefault="00AB387C" w:rsidP="00AB387C">
      <w:pPr>
        <w:spacing w:before="240" w:after="240" w:line="240" w:lineRule="auto"/>
        <w:rPr>
          <w:del w:id="704" w:author="James E Cabral" w:date="2020-09-02T12:17:00Z"/>
          <w:rFonts w:ascii="&amp;quot" w:eastAsia="Times New Roman" w:hAnsi="&amp;quot" w:cs="Times New Roman"/>
          <w:color w:val="000000"/>
          <w:sz w:val="24"/>
          <w:szCs w:val="24"/>
        </w:rPr>
      </w:pPr>
      <w:del w:id="705" w:author="James E Cabral" w:date="2020-09-02T12:17:00Z">
        <w:r w:rsidRPr="00AB387C" w:rsidDel="00BC6210">
          <w:rPr>
            <w:rFonts w:ascii="&amp;quot" w:eastAsia="Times New Roman" w:hAnsi="&amp;quot" w:cs="Times New Roman"/>
            <w:color w:val="000000"/>
            <w:sz w:val="24"/>
            <w:szCs w:val="24"/>
          </w:rPr>
          <w:delText>There are several advantages to developing NIEM-conformant IEPDs, including:</w:delText>
        </w:r>
      </w:del>
    </w:p>
    <w:p w14:paraId="3FAAD2CE" w14:textId="41311317" w:rsidR="00AB387C" w:rsidRPr="00AB387C" w:rsidDel="00BC6210" w:rsidRDefault="00AB387C" w:rsidP="00AB387C">
      <w:pPr>
        <w:numPr>
          <w:ilvl w:val="0"/>
          <w:numId w:val="7"/>
        </w:numPr>
        <w:spacing w:after="0" w:line="240" w:lineRule="auto"/>
        <w:ind w:left="480"/>
        <w:rPr>
          <w:del w:id="706" w:author="James E Cabral" w:date="2020-09-02T12:17:00Z"/>
          <w:rFonts w:ascii="&amp;quot" w:eastAsia="Times New Roman" w:hAnsi="&amp;quot" w:cs="Times New Roman"/>
          <w:color w:val="000000"/>
          <w:sz w:val="24"/>
          <w:szCs w:val="24"/>
        </w:rPr>
      </w:pPr>
      <w:del w:id="707" w:author="James E Cabral" w:date="2020-09-02T12:17:00Z">
        <w:r w:rsidRPr="00AB387C" w:rsidDel="00BC6210">
          <w:rPr>
            <w:rFonts w:ascii="&amp;quot" w:eastAsia="Times New Roman" w:hAnsi="&amp;quot" w:cs="Times New Roman"/>
            <w:color w:val="000000"/>
            <w:sz w:val="24"/>
            <w:szCs w:val="24"/>
          </w:rPr>
          <w:delText>Semantic and structural consistency.</w:delText>
        </w:r>
      </w:del>
    </w:p>
    <w:p w14:paraId="1765FC29" w14:textId="738ECE8E" w:rsidR="00AB387C" w:rsidRPr="00AB387C" w:rsidDel="00BC6210" w:rsidRDefault="00AB387C" w:rsidP="00AB387C">
      <w:pPr>
        <w:numPr>
          <w:ilvl w:val="0"/>
          <w:numId w:val="7"/>
        </w:numPr>
        <w:spacing w:after="0" w:line="240" w:lineRule="auto"/>
        <w:ind w:left="480"/>
        <w:rPr>
          <w:del w:id="708" w:author="James E Cabral" w:date="2020-09-02T12:17:00Z"/>
          <w:rFonts w:ascii="&amp;quot" w:eastAsia="Times New Roman" w:hAnsi="&amp;quot" w:cs="Times New Roman"/>
          <w:color w:val="000000"/>
          <w:sz w:val="24"/>
          <w:szCs w:val="24"/>
        </w:rPr>
      </w:pPr>
      <w:del w:id="709" w:author="James E Cabral" w:date="2020-09-02T12:17:00Z">
        <w:r w:rsidRPr="00AB387C" w:rsidDel="00BC6210">
          <w:rPr>
            <w:rFonts w:ascii="&amp;quot" w:eastAsia="Times New Roman" w:hAnsi="&amp;quot" w:cs="Times New Roman"/>
            <w:color w:val="000000"/>
            <w:sz w:val="24"/>
            <w:szCs w:val="24"/>
          </w:rPr>
          <w:delText>A higher degree of data interoperability.</w:delText>
        </w:r>
      </w:del>
    </w:p>
    <w:p w14:paraId="3E8763C5" w14:textId="690558A0" w:rsidR="00AB387C" w:rsidRPr="00AB387C" w:rsidDel="00BC6210" w:rsidRDefault="00AB387C" w:rsidP="00AB387C">
      <w:pPr>
        <w:numPr>
          <w:ilvl w:val="0"/>
          <w:numId w:val="7"/>
        </w:numPr>
        <w:spacing w:after="0" w:line="240" w:lineRule="auto"/>
        <w:ind w:left="480"/>
        <w:rPr>
          <w:del w:id="710" w:author="James E Cabral" w:date="2020-09-02T12:17:00Z"/>
          <w:rFonts w:ascii="&amp;quot" w:eastAsia="Times New Roman" w:hAnsi="&amp;quot" w:cs="Times New Roman"/>
          <w:color w:val="000000"/>
          <w:sz w:val="24"/>
          <w:szCs w:val="24"/>
        </w:rPr>
      </w:pPr>
      <w:del w:id="711" w:author="James E Cabral" w:date="2020-09-02T12:17:00Z">
        <w:r w:rsidRPr="00AB387C" w:rsidDel="00BC6210">
          <w:rPr>
            <w:rFonts w:ascii="&amp;quot" w:eastAsia="Times New Roman" w:hAnsi="&amp;quot" w:cs="Times New Roman"/>
            <w:color w:val="000000"/>
            <w:sz w:val="24"/>
            <w:szCs w:val="24"/>
          </w:rPr>
          <w:delText>Can be reused as-is or adapted in whole or part.</w:delText>
        </w:r>
      </w:del>
    </w:p>
    <w:p w14:paraId="6B0B6337" w14:textId="2E6181FB" w:rsidR="00AB387C" w:rsidRPr="00AB387C" w:rsidDel="00BC6210" w:rsidRDefault="00AB387C" w:rsidP="00AB387C">
      <w:pPr>
        <w:numPr>
          <w:ilvl w:val="0"/>
          <w:numId w:val="7"/>
        </w:numPr>
        <w:spacing w:after="0" w:line="240" w:lineRule="auto"/>
        <w:ind w:left="480"/>
        <w:rPr>
          <w:del w:id="712" w:author="James E Cabral" w:date="2020-09-02T12:17:00Z"/>
          <w:rFonts w:ascii="&amp;quot" w:eastAsia="Times New Roman" w:hAnsi="&amp;quot" w:cs="Times New Roman"/>
          <w:color w:val="000000"/>
          <w:sz w:val="24"/>
          <w:szCs w:val="24"/>
        </w:rPr>
      </w:pPr>
      <w:del w:id="713" w:author="James E Cabral" w:date="2020-09-02T12:17:00Z">
        <w:r w:rsidRPr="00AB387C" w:rsidDel="00BC6210">
          <w:rPr>
            <w:rFonts w:ascii="&amp;quot" w:eastAsia="Times New Roman" w:hAnsi="&amp;quot" w:cs="Times New Roman"/>
            <w:color w:val="000000"/>
            <w:sz w:val="24"/>
            <w:szCs w:val="24"/>
          </w:rPr>
          <w:delText xml:space="preserve">Easy to work with because reference schema documents (and subset schemas derived from them) use a profile of </w:delText>
        </w:r>
        <w:r w:rsidR="006B7D5C" w:rsidDel="00BC6210">
          <w:fldChar w:fldCharType="begin"/>
        </w:r>
        <w:r w:rsidR="006B7D5C" w:rsidDel="00BC6210">
          <w:delInstrText xml:space="preserve"> HYPERLINK "https://reference.niem.gov/niem/specification/conformance/3.0/conformance-3.0.html" \l "W3-XMLSchema" </w:delInstrText>
        </w:r>
        <w:r w:rsidR="006B7D5C" w:rsidDel="00BC6210">
          <w:fldChar w:fldCharType="separate"/>
        </w:r>
        <w:r w:rsidRPr="00AB387C" w:rsidDel="00BC6210">
          <w:rPr>
            <w:rFonts w:ascii="&amp;quot" w:eastAsia="Times New Roman" w:hAnsi="&amp;quot" w:cs="Times New Roman"/>
            <w:b/>
            <w:bCs/>
            <w:color w:val="000000"/>
            <w:sz w:val="24"/>
            <w:szCs w:val="24"/>
            <w:u w:val="single"/>
            <w:shd w:val="clear" w:color="auto" w:fill="FFFFFF"/>
          </w:rPr>
          <w:delText>[W3C XML Schema]</w:delText>
        </w:r>
        <w:r w:rsidR="006B7D5C" w:rsidDel="00BC6210">
          <w:rPr>
            <w:rFonts w:ascii="&amp;quot" w:eastAsia="Times New Roman" w:hAnsi="&amp;quot" w:cs="Times New Roman"/>
            <w:b/>
            <w:bCs/>
            <w:color w:val="000000"/>
            <w:sz w:val="24"/>
            <w:szCs w:val="24"/>
            <w:u w:val="single"/>
            <w:shd w:val="clear" w:color="auto" w:fill="FFFFFF"/>
          </w:rPr>
          <w:fldChar w:fldCharType="end"/>
        </w:r>
        <w:r w:rsidRPr="00AB387C" w:rsidDel="00BC6210">
          <w:rPr>
            <w:rFonts w:ascii="&amp;quot" w:eastAsia="Times New Roman" w:hAnsi="&amp;quot" w:cs="Times New Roman"/>
            <w:color w:val="000000"/>
            <w:sz w:val="24"/>
            <w:szCs w:val="24"/>
          </w:rPr>
          <w:delText>, thus the number of acceptable XML Schema Definition (XSD) mechanisms in use is constrained.</w:delText>
        </w:r>
      </w:del>
    </w:p>
    <w:p w14:paraId="2EEA2F57" w14:textId="10945F07" w:rsidR="00AB387C" w:rsidRPr="00AB387C" w:rsidDel="00BC6210" w:rsidRDefault="00AB387C" w:rsidP="00AB387C">
      <w:pPr>
        <w:numPr>
          <w:ilvl w:val="0"/>
          <w:numId w:val="7"/>
        </w:numPr>
        <w:spacing w:after="0" w:line="240" w:lineRule="auto"/>
        <w:ind w:left="480"/>
        <w:rPr>
          <w:del w:id="714" w:author="James E Cabral" w:date="2020-09-02T12:17:00Z"/>
          <w:rFonts w:ascii="&amp;quot" w:eastAsia="Times New Roman" w:hAnsi="&amp;quot" w:cs="Times New Roman"/>
          <w:color w:val="000000"/>
          <w:sz w:val="24"/>
          <w:szCs w:val="24"/>
        </w:rPr>
      </w:pPr>
      <w:del w:id="715" w:author="James E Cabral" w:date="2020-09-02T12:17:00Z">
        <w:r w:rsidRPr="00AB387C" w:rsidDel="00BC6210">
          <w:rPr>
            <w:rFonts w:ascii="&amp;quot" w:eastAsia="Times New Roman" w:hAnsi="&amp;quot" w:cs="Times New Roman"/>
            <w:color w:val="000000"/>
            <w:sz w:val="24"/>
            <w:szCs w:val="24"/>
          </w:rPr>
          <w:delText xml:space="preserve">NIEM IEPDs can be built, modified, and reused with NIEM-aware reference tools </w:delText>
        </w:r>
        <w:r w:rsidR="006B7D5C" w:rsidDel="00BC6210">
          <w:fldChar w:fldCharType="begin"/>
        </w:r>
        <w:r w:rsidR="006B7D5C" w:rsidDel="00BC6210">
          <w:delInstrText xml:space="preserve"> HYPERLINK "https://reference.niem.gov/niem/specification/conformance/3.0/conformance-3.0.html" \l "NIEM-Tools" </w:delInstrText>
        </w:r>
        <w:r w:rsidR="006B7D5C" w:rsidDel="00BC6210">
          <w:fldChar w:fldCharType="separate"/>
        </w:r>
        <w:r w:rsidRPr="00AB387C" w:rsidDel="00BC6210">
          <w:rPr>
            <w:rFonts w:ascii="&amp;quot" w:eastAsia="Times New Roman" w:hAnsi="&amp;quot" w:cs="Times New Roman"/>
            <w:b/>
            <w:bCs/>
            <w:color w:val="000000"/>
            <w:sz w:val="24"/>
            <w:szCs w:val="24"/>
            <w:u w:val="single"/>
            <w:shd w:val="clear" w:color="auto" w:fill="FFFFFF"/>
          </w:rPr>
          <w:delText>[NIEM-Tools]</w:delText>
        </w:r>
        <w:r w:rsidR="006B7D5C" w:rsidDel="00BC6210">
          <w:rPr>
            <w:rFonts w:ascii="&amp;quot" w:eastAsia="Times New Roman" w:hAnsi="&amp;quot" w:cs="Times New Roman"/>
            <w:b/>
            <w:bCs/>
            <w:color w:val="000000"/>
            <w:sz w:val="24"/>
            <w:szCs w:val="24"/>
            <w:u w:val="single"/>
            <w:shd w:val="clear" w:color="auto" w:fill="FFFFFF"/>
          </w:rPr>
          <w:fldChar w:fldCharType="end"/>
        </w:r>
        <w:r w:rsidRPr="00AB387C" w:rsidDel="00BC6210">
          <w:rPr>
            <w:rFonts w:ascii="&amp;quot" w:eastAsia="Times New Roman" w:hAnsi="&amp;quot" w:cs="Times New Roman"/>
            <w:color w:val="000000"/>
            <w:sz w:val="24"/>
            <w:szCs w:val="24"/>
          </w:rPr>
          <w:delText xml:space="preserve">, and with other existing and future tools </w:delText>
        </w:r>
        <w:r w:rsidR="006B7D5C" w:rsidDel="00BC6210">
          <w:fldChar w:fldCharType="begin"/>
        </w:r>
        <w:r w:rsidR="006B7D5C" w:rsidDel="00BC6210">
          <w:delInstrText xml:space="preserve"> HYPERLINK "https://reference.niem.gov/niem/specification/conformance/3.0/conformance-3.0.html" \l "NIEM-Tools-Catalog" </w:delInstrText>
        </w:r>
        <w:r w:rsidR="006B7D5C" w:rsidDel="00BC6210">
          <w:fldChar w:fldCharType="separate"/>
        </w:r>
        <w:r w:rsidRPr="00AB387C" w:rsidDel="00BC6210">
          <w:rPr>
            <w:rFonts w:ascii="&amp;quot" w:eastAsia="Times New Roman" w:hAnsi="&amp;quot" w:cs="Times New Roman"/>
            <w:b/>
            <w:bCs/>
            <w:color w:val="000000"/>
            <w:sz w:val="24"/>
            <w:szCs w:val="24"/>
            <w:u w:val="single"/>
            <w:shd w:val="clear" w:color="auto" w:fill="FFFFFF"/>
          </w:rPr>
          <w:delText>[NIEM-Tools-Catalog]</w:delText>
        </w:r>
        <w:r w:rsidR="006B7D5C" w:rsidDel="00BC6210">
          <w:rPr>
            <w:rFonts w:ascii="&amp;quot" w:eastAsia="Times New Roman" w:hAnsi="&amp;quot" w:cs="Times New Roman"/>
            <w:b/>
            <w:bCs/>
            <w:color w:val="000000"/>
            <w:sz w:val="24"/>
            <w:szCs w:val="24"/>
            <w:u w:val="single"/>
            <w:shd w:val="clear" w:color="auto" w:fill="FFFFFF"/>
          </w:rPr>
          <w:fldChar w:fldCharType="end"/>
        </w:r>
        <w:r w:rsidRPr="00AB387C" w:rsidDel="00BC6210">
          <w:rPr>
            <w:rFonts w:ascii="&amp;quot" w:eastAsia="Times New Roman" w:hAnsi="&amp;quot" w:cs="Times New Roman"/>
            <w:color w:val="000000"/>
            <w:sz w:val="24"/>
            <w:szCs w:val="24"/>
          </w:rPr>
          <w:delText xml:space="preserve"> that follow the NIEM High-Level Tool Architecture </w:delText>
        </w:r>
        <w:commentRangeStart w:id="716"/>
        <w:r w:rsidR="00C431AE" w:rsidDel="00BC6210">
          <w:fldChar w:fldCharType="begin"/>
        </w:r>
        <w:r w:rsidR="00C431AE" w:rsidDel="00BC6210">
          <w:delInstrText xml:space="preserve"> HYPERLINK "https://reference.niem.gov/niem/specification/conformance/3.0/conformance-3.0.html" \l "NIEM-HLTA" </w:delInstrText>
        </w:r>
        <w:r w:rsidR="00C431AE" w:rsidDel="00BC6210">
          <w:fldChar w:fldCharType="separate"/>
        </w:r>
        <w:r w:rsidRPr="00AB387C" w:rsidDel="00BC6210">
          <w:rPr>
            <w:rFonts w:ascii="&amp;quot" w:eastAsia="Times New Roman" w:hAnsi="&amp;quot" w:cs="Times New Roman"/>
            <w:b/>
            <w:bCs/>
            <w:color w:val="000000"/>
            <w:sz w:val="24"/>
            <w:szCs w:val="24"/>
            <w:u w:val="single"/>
            <w:shd w:val="clear" w:color="auto" w:fill="FFFFFF"/>
          </w:rPr>
          <w:delText>[NIEM-HLTA]</w:delText>
        </w:r>
        <w:r w:rsidR="00C431AE" w:rsidDel="00BC6210">
          <w:rPr>
            <w:rFonts w:ascii="&amp;quot" w:eastAsia="Times New Roman" w:hAnsi="&amp;quot" w:cs="Times New Roman"/>
            <w:b/>
            <w:bCs/>
            <w:color w:val="000000"/>
            <w:sz w:val="24"/>
            <w:szCs w:val="24"/>
            <w:u w:val="single"/>
            <w:shd w:val="clear" w:color="auto" w:fill="FFFFFF"/>
          </w:rPr>
          <w:fldChar w:fldCharType="end"/>
        </w:r>
        <w:commentRangeEnd w:id="716"/>
        <w:r w:rsidR="00633209" w:rsidDel="00BC6210">
          <w:rPr>
            <w:rStyle w:val="CommentReference"/>
          </w:rPr>
          <w:commentReference w:id="716"/>
        </w:r>
        <w:r w:rsidRPr="00AB387C" w:rsidDel="00BC6210">
          <w:rPr>
            <w:rFonts w:ascii="&amp;quot" w:eastAsia="Times New Roman" w:hAnsi="&amp;quot" w:cs="Times New Roman"/>
            <w:color w:val="000000"/>
            <w:sz w:val="24"/>
            <w:szCs w:val="24"/>
          </w:rPr>
          <w:delText>.</w:delText>
        </w:r>
      </w:del>
    </w:p>
    <w:p w14:paraId="6926E7E8" w14:textId="6A27FD3C" w:rsidR="00AB387C" w:rsidRPr="00AB387C" w:rsidDel="00BC6210" w:rsidRDefault="00AB387C" w:rsidP="00AB387C">
      <w:pPr>
        <w:numPr>
          <w:ilvl w:val="0"/>
          <w:numId w:val="7"/>
        </w:numPr>
        <w:spacing w:after="0" w:line="240" w:lineRule="auto"/>
        <w:ind w:left="480"/>
        <w:rPr>
          <w:del w:id="717" w:author="James E Cabral" w:date="2020-09-02T12:17:00Z"/>
          <w:rFonts w:ascii="&amp;quot" w:eastAsia="Times New Roman" w:hAnsi="&amp;quot" w:cs="Times New Roman"/>
          <w:color w:val="000000"/>
          <w:sz w:val="24"/>
          <w:szCs w:val="24"/>
        </w:rPr>
      </w:pPr>
      <w:del w:id="718" w:author="James E Cabral" w:date="2020-09-02T12:17:00Z">
        <w:r w:rsidRPr="00AB387C" w:rsidDel="00BC6210">
          <w:rPr>
            <w:rFonts w:ascii="&amp;quot" w:eastAsia="Times New Roman" w:hAnsi="&amp;quot" w:cs="Times New Roman"/>
            <w:color w:val="000000"/>
            <w:sz w:val="24"/>
            <w:szCs w:val="24"/>
          </w:rPr>
          <w:delText>Can be registered, stored, published, and shared in a repository.</w:delText>
        </w:r>
      </w:del>
    </w:p>
    <w:p w14:paraId="149B9E2E" w14:textId="55DEB456" w:rsidR="00AB387C" w:rsidRPr="00AB387C" w:rsidDel="00BC6210" w:rsidRDefault="00AB387C" w:rsidP="00AB387C">
      <w:pPr>
        <w:numPr>
          <w:ilvl w:val="0"/>
          <w:numId w:val="7"/>
        </w:numPr>
        <w:spacing w:after="0" w:line="240" w:lineRule="auto"/>
        <w:ind w:left="480"/>
        <w:rPr>
          <w:del w:id="719" w:author="James E Cabral" w:date="2020-09-02T12:17:00Z"/>
          <w:rFonts w:ascii="&amp;quot" w:eastAsia="Times New Roman" w:hAnsi="&amp;quot" w:cs="Times New Roman"/>
          <w:color w:val="000000"/>
          <w:sz w:val="24"/>
          <w:szCs w:val="24"/>
        </w:rPr>
      </w:pPr>
      <w:del w:id="720" w:author="James E Cabral" w:date="2020-09-02T12:17:00Z">
        <w:r w:rsidRPr="00AB387C" w:rsidDel="00BC6210">
          <w:rPr>
            <w:rFonts w:ascii="&amp;quot" w:eastAsia="Times New Roman" w:hAnsi="&amp;quot" w:cs="Times New Roman"/>
            <w:color w:val="000000"/>
            <w:sz w:val="24"/>
            <w:szCs w:val="24"/>
          </w:rPr>
          <w:delText>IEPDs can be extended when NIEM does not satisfy a data requirement.</w:delText>
        </w:r>
      </w:del>
    </w:p>
    <w:p w14:paraId="310FF798" w14:textId="0CDAA03A" w:rsidR="00AB387C" w:rsidRPr="00AB387C" w:rsidDel="00BC6210" w:rsidRDefault="00AB387C" w:rsidP="00AB387C">
      <w:pPr>
        <w:numPr>
          <w:ilvl w:val="0"/>
          <w:numId w:val="7"/>
        </w:numPr>
        <w:spacing w:after="0" w:line="240" w:lineRule="auto"/>
        <w:ind w:left="480"/>
        <w:rPr>
          <w:del w:id="721" w:author="James E Cabral" w:date="2020-09-02T12:17:00Z"/>
          <w:rFonts w:ascii="&amp;quot" w:eastAsia="Times New Roman" w:hAnsi="&amp;quot" w:cs="Times New Roman"/>
          <w:color w:val="000000"/>
          <w:sz w:val="24"/>
          <w:szCs w:val="24"/>
        </w:rPr>
      </w:pPr>
      <w:del w:id="722" w:author="James E Cabral" w:date="2020-09-02T12:17:00Z">
        <w:r w:rsidRPr="00AB387C" w:rsidDel="00BC6210">
          <w:rPr>
            <w:rFonts w:ascii="&amp;quot" w:eastAsia="Times New Roman" w:hAnsi="&amp;quot" w:cs="Times New Roman"/>
            <w:color w:val="000000"/>
            <w:sz w:val="24"/>
            <w:szCs w:val="24"/>
          </w:rPr>
          <w:delText xml:space="preserve">IEPDs can employ other XML standards natively through the NIEM adapter mechanism (See </w:delText>
        </w:r>
        <w:r w:rsidR="00C431AE" w:rsidDel="00BC6210">
          <w:fldChar w:fldCharType="begin"/>
        </w:r>
        <w:r w:rsidR="00C431AE" w:rsidDel="00BC6210">
          <w:delInstrText xml:space="preserve"> HYPERLINK "https://reference.niem.gov/niem/specification/conformance/3.0/conformance-3.0.html" \l "NIEM-NDR" </w:delInstrText>
        </w:r>
        <w:r w:rsidR="00C431AE" w:rsidDel="00BC6210">
          <w:fldChar w:fldCharType="separate"/>
        </w:r>
        <w:r w:rsidRPr="00AB387C" w:rsidDel="00BC6210">
          <w:rPr>
            <w:rFonts w:ascii="&amp;quot" w:eastAsia="Times New Roman" w:hAnsi="&amp;quot" w:cs="Times New Roman"/>
            <w:b/>
            <w:bCs/>
            <w:color w:val="000000"/>
            <w:sz w:val="24"/>
            <w:szCs w:val="24"/>
            <w:u w:val="single"/>
            <w:shd w:val="clear" w:color="auto" w:fill="FFFFFF"/>
          </w:rPr>
          <w:delText>[NIEM NDR 3</w:delText>
        </w:r>
      </w:del>
      <w:ins w:id="723" w:author="Chipman, Charles" w:date="2019-01-15T07:56:00Z">
        <w:del w:id="724" w:author="James E Cabral" w:date="2020-09-02T12:17:00Z">
          <w:r w:rsidR="00282997" w:rsidDel="00BC6210">
            <w:rPr>
              <w:rFonts w:ascii="&amp;quot" w:eastAsia="Times New Roman" w:hAnsi="&amp;quot" w:cs="Times New Roman"/>
              <w:b/>
              <w:bCs/>
              <w:color w:val="000000"/>
              <w:sz w:val="24"/>
              <w:szCs w:val="24"/>
              <w:u w:val="single"/>
              <w:shd w:val="clear" w:color="auto" w:fill="FFFFFF"/>
            </w:rPr>
            <w:delText>4</w:delText>
          </w:r>
        </w:del>
      </w:ins>
      <w:del w:id="725" w:author="James E Cabral" w:date="2020-09-02T12:17:00Z">
        <w:r w:rsidRPr="00AB387C" w:rsidDel="00BC6210">
          <w:rPr>
            <w:rFonts w:ascii="&amp;quot" w:eastAsia="Times New Roman" w:hAnsi="&amp;quot" w:cs="Times New Roman"/>
            <w:b/>
            <w:bCs/>
            <w:color w:val="000000"/>
            <w:sz w:val="24"/>
            <w:szCs w:val="24"/>
            <w:u w:val="single"/>
            <w:shd w:val="clear" w:color="auto" w:fill="FFFFFF"/>
          </w:rPr>
          <w:delText>.0]</w:delText>
        </w:r>
        <w:r w:rsidR="00C431AE" w:rsidDel="00BC6210">
          <w:rPr>
            <w:rFonts w:ascii="&amp;quot" w:eastAsia="Times New Roman" w:hAnsi="&amp;quot" w:cs="Times New Roman"/>
            <w:b/>
            <w:bCs/>
            <w:color w:val="000000"/>
            <w:sz w:val="24"/>
            <w:szCs w:val="24"/>
            <w:u w:val="single"/>
            <w:shd w:val="clear" w:color="auto" w:fill="FFFFFF"/>
          </w:rPr>
          <w:fldChar w:fldCharType="end"/>
        </w:r>
        <w:r w:rsidRPr="00AB387C" w:rsidDel="00BC6210">
          <w:rPr>
            <w:rFonts w:ascii="&amp;quot" w:eastAsia="Times New Roman" w:hAnsi="&amp;quot" w:cs="Times New Roman"/>
            <w:color w:val="000000"/>
            <w:sz w:val="24"/>
            <w:szCs w:val="24"/>
          </w:rPr>
          <w:delText>).</w:delText>
        </w:r>
      </w:del>
    </w:p>
    <w:p w14:paraId="4C9A547D" w14:textId="599ACB27" w:rsidR="00AB387C" w:rsidRPr="00AB387C" w:rsidDel="00BC6210" w:rsidRDefault="00AB387C" w:rsidP="00AB387C">
      <w:pPr>
        <w:numPr>
          <w:ilvl w:val="0"/>
          <w:numId w:val="7"/>
        </w:numPr>
        <w:spacing w:after="0" w:line="240" w:lineRule="auto"/>
        <w:ind w:left="480"/>
        <w:rPr>
          <w:del w:id="726" w:author="James E Cabral" w:date="2020-09-02T12:17:00Z"/>
          <w:rFonts w:ascii="&amp;quot" w:eastAsia="Times New Roman" w:hAnsi="&amp;quot" w:cs="Times New Roman"/>
          <w:color w:val="000000"/>
          <w:sz w:val="24"/>
          <w:szCs w:val="24"/>
        </w:rPr>
      </w:pPr>
      <w:del w:id="727" w:author="James E Cabral" w:date="2020-09-02T12:17:00Z">
        <w:r w:rsidRPr="00AB387C" w:rsidDel="00BC6210">
          <w:rPr>
            <w:rFonts w:ascii="&amp;quot" w:eastAsia="Times New Roman" w:hAnsi="&amp;quot" w:cs="Times New Roman"/>
            <w:color w:val="000000"/>
            <w:sz w:val="24"/>
            <w:szCs w:val="24"/>
          </w:rPr>
          <w:delText xml:space="preserve">Can use the OMG NIEM-UML profile </w:delText>
        </w:r>
        <w:commentRangeStart w:id="728"/>
        <w:r w:rsidR="00A85E12" w:rsidDel="00BC6210">
          <w:rPr>
            <w:rFonts w:ascii="&amp;quot" w:eastAsia="Times New Roman" w:hAnsi="&amp;quot" w:cs="Times New Roman"/>
            <w:b/>
            <w:bCs/>
            <w:color w:val="000000"/>
            <w:sz w:val="24"/>
            <w:szCs w:val="24"/>
            <w:u w:val="single"/>
            <w:shd w:val="clear" w:color="auto" w:fill="FFFFFF"/>
          </w:rPr>
          <w:fldChar w:fldCharType="begin"/>
        </w:r>
        <w:r w:rsidR="00A85E12" w:rsidDel="00BC6210">
          <w:rPr>
            <w:rFonts w:ascii="&amp;quot" w:eastAsia="Times New Roman" w:hAnsi="&amp;quot" w:cs="Times New Roman"/>
            <w:b/>
            <w:bCs/>
            <w:color w:val="000000"/>
            <w:sz w:val="24"/>
            <w:szCs w:val="24"/>
            <w:u w:val="single"/>
            <w:shd w:val="clear" w:color="auto" w:fill="FFFFFF"/>
          </w:rPr>
          <w:delInstrText xml:space="preserve"> HYPERLINK "https://reference.niem.gov/niem/specification/conformance/3.0/conformance-3.0.html" \l "NIEM-UML" </w:delInstrText>
        </w:r>
        <w:r w:rsidR="00A85E12" w:rsidDel="00BC6210">
          <w:rPr>
            <w:rFonts w:ascii="&amp;quot" w:eastAsia="Times New Roman" w:hAnsi="&amp;quot" w:cs="Times New Roman"/>
            <w:b/>
            <w:bCs/>
            <w:color w:val="000000"/>
            <w:sz w:val="24"/>
            <w:szCs w:val="24"/>
            <w:u w:val="single"/>
            <w:shd w:val="clear" w:color="auto" w:fill="FFFFFF"/>
          </w:rPr>
          <w:fldChar w:fldCharType="separate"/>
        </w:r>
        <w:r w:rsidRPr="00AB387C" w:rsidDel="00BC6210">
          <w:rPr>
            <w:rFonts w:ascii="&amp;quot" w:eastAsia="Times New Roman" w:hAnsi="&amp;quot" w:cs="Times New Roman"/>
            <w:b/>
            <w:bCs/>
            <w:color w:val="000000"/>
            <w:sz w:val="24"/>
            <w:szCs w:val="24"/>
            <w:u w:val="single"/>
            <w:shd w:val="clear" w:color="auto" w:fill="FFFFFF"/>
          </w:rPr>
          <w:delText>[NIEM-UML]</w:delText>
        </w:r>
        <w:r w:rsidR="00A85E12" w:rsidDel="00BC6210">
          <w:rPr>
            <w:rFonts w:ascii="&amp;quot" w:eastAsia="Times New Roman" w:hAnsi="&amp;quot" w:cs="Times New Roman"/>
            <w:b/>
            <w:bCs/>
            <w:color w:val="000000"/>
            <w:sz w:val="24"/>
            <w:szCs w:val="24"/>
            <w:u w:val="single"/>
            <w:shd w:val="clear" w:color="auto" w:fill="FFFFFF"/>
          </w:rPr>
          <w:fldChar w:fldCharType="end"/>
        </w:r>
        <w:commentRangeEnd w:id="728"/>
        <w:r w:rsidR="00FB0613" w:rsidDel="00BC6210">
          <w:rPr>
            <w:rStyle w:val="CommentReference"/>
          </w:rPr>
          <w:commentReference w:id="728"/>
        </w:r>
        <w:r w:rsidRPr="00AB387C" w:rsidDel="00BC6210">
          <w:rPr>
            <w:rFonts w:ascii="&amp;quot" w:eastAsia="Times New Roman" w:hAnsi="&amp;quot" w:cs="Times New Roman"/>
            <w:color w:val="000000"/>
            <w:sz w:val="24"/>
            <w:szCs w:val="24"/>
          </w:rPr>
          <w:delText xml:space="preserve"> with a UML modeling tool.</w:delText>
        </w:r>
      </w:del>
    </w:p>
    <w:p w14:paraId="57A82A2F" w14:textId="54426091" w:rsidR="00AB387C" w:rsidRPr="00AB387C" w:rsidDel="00BC6210" w:rsidRDefault="00AB387C" w:rsidP="00AB387C">
      <w:pPr>
        <w:numPr>
          <w:ilvl w:val="0"/>
          <w:numId w:val="7"/>
        </w:numPr>
        <w:spacing w:after="0" w:line="240" w:lineRule="auto"/>
        <w:ind w:left="480"/>
        <w:rPr>
          <w:del w:id="729" w:author="James E Cabral" w:date="2020-09-02T12:17:00Z"/>
          <w:rFonts w:ascii="&amp;quot" w:eastAsia="Times New Roman" w:hAnsi="&amp;quot" w:cs="Times New Roman"/>
          <w:color w:val="000000"/>
          <w:sz w:val="24"/>
          <w:szCs w:val="24"/>
        </w:rPr>
      </w:pPr>
      <w:del w:id="730" w:author="James E Cabral" w:date="2020-09-02T12:17:00Z">
        <w:r w:rsidRPr="00AB387C" w:rsidDel="00BC6210">
          <w:rPr>
            <w:rFonts w:ascii="&amp;quot" w:eastAsia="Times New Roman" w:hAnsi="&amp;quot" w:cs="Times New Roman"/>
            <w:color w:val="000000"/>
            <w:sz w:val="24"/>
            <w:szCs w:val="24"/>
          </w:rPr>
          <w:delText xml:space="preserve">Migration support exists if or when a NIEM IEPD must be updated to a later release version of NIEM </w:delText>
        </w:r>
        <w:r w:rsidR="006B7D5C" w:rsidDel="00BC6210">
          <w:fldChar w:fldCharType="begin"/>
        </w:r>
        <w:r w:rsidR="006B7D5C" w:rsidDel="00BC6210">
          <w:delInstrText xml:space="preserve"> HYPERLINK "https://reference.niem.gov/niem/specification/conformance/3.0/conformance-3.0.html" \l "NIEM-Tools" </w:delInstrText>
        </w:r>
        <w:r w:rsidR="006B7D5C" w:rsidDel="00BC6210">
          <w:fldChar w:fldCharType="separate"/>
        </w:r>
        <w:r w:rsidRPr="00AB387C" w:rsidDel="00BC6210">
          <w:rPr>
            <w:rFonts w:ascii="&amp;quot" w:eastAsia="Times New Roman" w:hAnsi="&amp;quot" w:cs="Times New Roman"/>
            <w:b/>
            <w:bCs/>
            <w:color w:val="000000"/>
            <w:sz w:val="24"/>
            <w:szCs w:val="24"/>
            <w:u w:val="single"/>
            <w:shd w:val="clear" w:color="auto" w:fill="FFFFFF"/>
          </w:rPr>
          <w:delText>[NIEM-Tools]</w:delText>
        </w:r>
        <w:r w:rsidR="006B7D5C" w:rsidDel="00BC6210">
          <w:rPr>
            <w:rFonts w:ascii="&amp;quot" w:eastAsia="Times New Roman" w:hAnsi="&amp;quot" w:cs="Times New Roman"/>
            <w:b/>
            <w:bCs/>
            <w:color w:val="000000"/>
            <w:sz w:val="24"/>
            <w:szCs w:val="24"/>
            <w:u w:val="single"/>
            <w:shd w:val="clear" w:color="auto" w:fill="FFFFFF"/>
          </w:rPr>
          <w:fldChar w:fldCharType="end"/>
        </w:r>
        <w:r w:rsidRPr="00AB387C" w:rsidDel="00BC6210">
          <w:rPr>
            <w:rFonts w:ascii="&amp;quot" w:eastAsia="Times New Roman" w:hAnsi="&amp;quot" w:cs="Times New Roman"/>
            <w:color w:val="000000"/>
            <w:sz w:val="24"/>
            <w:szCs w:val="24"/>
          </w:rPr>
          <w:delText>.</w:delText>
        </w:r>
      </w:del>
    </w:p>
    <w:p w14:paraId="696720B1" w14:textId="0E7E5C53" w:rsidR="00AB387C" w:rsidRPr="00AB387C" w:rsidDel="00BC6210" w:rsidRDefault="00AB387C" w:rsidP="00AB387C">
      <w:pPr>
        <w:numPr>
          <w:ilvl w:val="0"/>
          <w:numId w:val="7"/>
        </w:numPr>
        <w:spacing w:after="0" w:line="240" w:lineRule="auto"/>
        <w:ind w:left="480"/>
        <w:rPr>
          <w:del w:id="731" w:author="James E Cabral" w:date="2020-09-02T12:17:00Z"/>
          <w:rFonts w:ascii="&amp;quot" w:eastAsia="Times New Roman" w:hAnsi="&amp;quot" w:cs="Times New Roman"/>
          <w:color w:val="000000"/>
          <w:sz w:val="24"/>
          <w:szCs w:val="24"/>
        </w:rPr>
      </w:pPr>
      <w:del w:id="732" w:author="James E Cabral" w:date="2020-09-02T12:17:00Z">
        <w:r w:rsidRPr="00AB387C" w:rsidDel="00BC6210">
          <w:rPr>
            <w:rFonts w:ascii="&amp;quot" w:eastAsia="Times New Roman" w:hAnsi="&amp;quot" w:cs="Times New Roman"/>
            <w:color w:val="000000"/>
            <w:sz w:val="24"/>
            <w:szCs w:val="24"/>
          </w:rPr>
          <w:delText xml:space="preserve">IEPD extension schemas can be mined and reviewed by governance bodies for potential additions to future NIEM releases (Core and domains). This is a simple way to identify and suggest new or modified common requirements for NIEM. (See </w:delText>
        </w:r>
        <w:commentRangeStart w:id="733"/>
        <w:r w:rsidR="00A85E12" w:rsidDel="00BC6210">
          <w:rPr>
            <w:rFonts w:ascii="&amp;quot" w:eastAsia="Times New Roman" w:hAnsi="&amp;quot" w:cs="Times New Roman"/>
            <w:b/>
            <w:bCs/>
            <w:color w:val="000000"/>
            <w:sz w:val="24"/>
            <w:szCs w:val="24"/>
            <w:u w:val="single"/>
            <w:shd w:val="clear" w:color="auto" w:fill="FFFFFF"/>
          </w:rPr>
          <w:fldChar w:fldCharType="begin"/>
        </w:r>
        <w:r w:rsidR="00A85E12" w:rsidDel="00BC6210">
          <w:rPr>
            <w:rFonts w:ascii="&amp;quot" w:eastAsia="Times New Roman" w:hAnsi="&amp;quot" w:cs="Times New Roman"/>
            <w:b/>
            <w:bCs/>
            <w:color w:val="000000"/>
            <w:sz w:val="24"/>
            <w:szCs w:val="24"/>
            <w:u w:val="single"/>
            <w:shd w:val="clear" w:color="auto" w:fill="FFFFFF"/>
          </w:rPr>
          <w:delInstrText xml:space="preserve"> HYPERLINK "https://reference.niem.gov/niem/specification/conformance/3.0/conformance-3.0.html" \l "NIEM-HLVA" </w:delInstrText>
        </w:r>
        <w:r w:rsidR="00A85E12" w:rsidDel="00BC6210">
          <w:rPr>
            <w:rFonts w:ascii="&amp;quot" w:eastAsia="Times New Roman" w:hAnsi="&amp;quot" w:cs="Times New Roman"/>
            <w:b/>
            <w:bCs/>
            <w:color w:val="000000"/>
            <w:sz w:val="24"/>
            <w:szCs w:val="24"/>
            <w:u w:val="single"/>
            <w:shd w:val="clear" w:color="auto" w:fill="FFFFFF"/>
          </w:rPr>
          <w:fldChar w:fldCharType="separate"/>
        </w:r>
        <w:r w:rsidRPr="00AB387C" w:rsidDel="00BC6210">
          <w:rPr>
            <w:rFonts w:ascii="&amp;quot" w:eastAsia="Times New Roman" w:hAnsi="&amp;quot" w:cs="Times New Roman"/>
            <w:b/>
            <w:bCs/>
            <w:color w:val="000000"/>
            <w:sz w:val="24"/>
            <w:szCs w:val="24"/>
            <w:u w:val="single"/>
            <w:shd w:val="clear" w:color="auto" w:fill="FFFFFF"/>
          </w:rPr>
          <w:delText>[NIEM-HLVA]</w:delText>
        </w:r>
        <w:r w:rsidR="00A85E12" w:rsidDel="00BC6210">
          <w:rPr>
            <w:rFonts w:ascii="&amp;quot" w:eastAsia="Times New Roman" w:hAnsi="&amp;quot" w:cs="Times New Roman"/>
            <w:b/>
            <w:bCs/>
            <w:color w:val="000000"/>
            <w:sz w:val="24"/>
            <w:szCs w:val="24"/>
            <w:u w:val="single"/>
            <w:shd w:val="clear" w:color="auto" w:fill="FFFFFF"/>
          </w:rPr>
          <w:fldChar w:fldCharType="end"/>
        </w:r>
        <w:commentRangeEnd w:id="733"/>
        <w:r w:rsidR="00282997" w:rsidDel="00BC6210">
          <w:rPr>
            <w:rStyle w:val="CommentReference"/>
          </w:rPr>
          <w:commentReference w:id="733"/>
        </w:r>
        <w:r w:rsidRPr="00AB387C" w:rsidDel="00BC6210">
          <w:rPr>
            <w:rFonts w:ascii="&amp;quot" w:eastAsia="Times New Roman" w:hAnsi="&amp;quot" w:cs="Times New Roman"/>
            <w:color w:val="000000"/>
            <w:sz w:val="24"/>
            <w:szCs w:val="24"/>
          </w:rPr>
          <w:delText>)</w:delText>
        </w:r>
      </w:del>
    </w:p>
    <w:p w14:paraId="345E1B6A" w14:textId="6C287C5D" w:rsidR="00AB387C" w:rsidRPr="00AB387C" w:rsidDel="00BC6210" w:rsidRDefault="00AB387C" w:rsidP="00AB387C">
      <w:pPr>
        <w:numPr>
          <w:ilvl w:val="0"/>
          <w:numId w:val="7"/>
        </w:numPr>
        <w:spacing w:after="0" w:line="240" w:lineRule="auto"/>
        <w:ind w:left="480"/>
        <w:rPr>
          <w:del w:id="734" w:author="James E Cabral" w:date="2020-09-02T12:17:00Z"/>
          <w:rFonts w:ascii="&amp;quot" w:eastAsia="Times New Roman" w:hAnsi="&amp;quot" w:cs="Times New Roman"/>
          <w:color w:val="000000"/>
          <w:sz w:val="24"/>
          <w:szCs w:val="24"/>
        </w:rPr>
      </w:pPr>
      <w:del w:id="735" w:author="James E Cabral" w:date="2020-09-02T12:17:00Z">
        <w:r w:rsidRPr="00AB387C" w:rsidDel="00BC6210">
          <w:rPr>
            <w:rFonts w:ascii="&amp;quot" w:eastAsia="Times New Roman" w:hAnsi="&amp;quot" w:cs="Times New Roman"/>
            <w:color w:val="000000"/>
            <w:sz w:val="24"/>
            <w:szCs w:val="24"/>
          </w:rPr>
          <w:delText xml:space="preserve">NIEM PMO </w:delText>
        </w:r>
      </w:del>
      <w:ins w:id="736" w:author="Chipman, Charles" w:date="2019-01-08T13:39:00Z">
        <w:del w:id="737" w:author="James E Cabral" w:date="2020-09-02T12:17:00Z">
          <w:r w:rsidR="00633209" w:rsidDel="00BC6210">
            <w:rPr>
              <w:rFonts w:ascii="&amp;quot" w:eastAsia="Times New Roman" w:hAnsi="&amp;quot" w:cs="Times New Roman"/>
              <w:color w:val="000000"/>
              <w:sz w:val="24"/>
              <w:szCs w:val="24"/>
            </w:rPr>
            <w:delText>Management Office</w:delText>
          </w:r>
          <w:r w:rsidR="00633209" w:rsidRPr="00AB387C" w:rsidDel="00BC6210">
            <w:rPr>
              <w:rFonts w:ascii="&amp;quot" w:eastAsia="Times New Roman" w:hAnsi="&amp;quot" w:cs="Times New Roman"/>
              <w:color w:val="000000"/>
              <w:sz w:val="24"/>
              <w:szCs w:val="24"/>
            </w:rPr>
            <w:delText xml:space="preserve"> </w:delText>
          </w:r>
        </w:del>
      </w:ins>
      <w:del w:id="738" w:author="James E Cabral" w:date="2020-09-02T12:17:00Z">
        <w:r w:rsidRPr="00AB387C" w:rsidDel="00BC6210">
          <w:rPr>
            <w:rFonts w:ascii="&amp;quot" w:eastAsia="Times New Roman" w:hAnsi="&amp;quot" w:cs="Times New Roman"/>
            <w:color w:val="000000"/>
            <w:sz w:val="24"/>
            <w:szCs w:val="24"/>
          </w:rPr>
          <w:delText>continues to encourage open and commercial tool support for NIEM IEPDs.</w:delText>
        </w:r>
        <w:commentRangeEnd w:id="703"/>
        <w:r w:rsidR="00BC6210" w:rsidDel="00BC6210">
          <w:rPr>
            <w:rStyle w:val="CommentReference"/>
          </w:rPr>
          <w:commentReference w:id="703"/>
        </w:r>
      </w:del>
    </w:p>
    <w:p w14:paraId="194E87AE" w14:textId="3B62E11A" w:rsidR="00AB387C" w:rsidRPr="00AB387C" w:rsidDel="00BC6210" w:rsidRDefault="00AB387C" w:rsidP="00AB387C">
      <w:pPr>
        <w:keepNext/>
        <w:spacing w:line="240" w:lineRule="auto"/>
        <w:rPr>
          <w:del w:id="739" w:author="James E Cabral" w:date="2020-09-02T12:18:00Z"/>
          <w:rFonts w:ascii="&amp;quot" w:eastAsia="Times New Roman" w:hAnsi="&amp;quot" w:cs="Times New Roman"/>
          <w:b/>
          <w:bCs/>
          <w:color w:val="000000"/>
          <w:sz w:val="30"/>
          <w:szCs w:val="30"/>
        </w:rPr>
      </w:pPr>
      <w:bookmarkStart w:id="740" w:name="section_7"/>
      <w:bookmarkEnd w:id="740"/>
      <w:del w:id="741" w:author="James E Cabral" w:date="2020-09-02T12:18:00Z">
        <w:r w:rsidRPr="00AB387C" w:rsidDel="00BC6210">
          <w:rPr>
            <w:rFonts w:ascii="&amp;quot" w:eastAsia="Times New Roman" w:hAnsi="&amp;quot" w:cs="Times New Roman"/>
            <w:b/>
            <w:bCs/>
            <w:color w:val="000000"/>
            <w:sz w:val="30"/>
            <w:szCs w:val="30"/>
          </w:rPr>
          <w:delText>7. Suggestions to IEPD developers</w:delText>
        </w:r>
      </w:del>
    </w:p>
    <w:p w14:paraId="74B7CD57" w14:textId="2481C72E" w:rsidR="00AB387C" w:rsidRPr="00AB387C" w:rsidDel="00BC6210" w:rsidRDefault="00AB387C" w:rsidP="00AB387C">
      <w:pPr>
        <w:spacing w:before="240" w:after="240" w:line="240" w:lineRule="auto"/>
        <w:rPr>
          <w:del w:id="742" w:author="James E Cabral" w:date="2020-09-02T12:18:00Z"/>
          <w:rFonts w:ascii="&amp;quot" w:eastAsia="Times New Roman" w:hAnsi="&amp;quot" w:cs="Times New Roman"/>
          <w:color w:val="000000"/>
          <w:sz w:val="24"/>
          <w:szCs w:val="24"/>
        </w:rPr>
      </w:pPr>
      <w:del w:id="743" w:author="James E Cabral" w:date="2020-09-02T12:18:00Z">
        <w:r w:rsidRPr="00AB387C" w:rsidDel="00BC6210">
          <w:rPr>
            <w:rFonts w:ascii="&amp;quot" w:eastAsia="Times New Roman" w:hAnsi="&amp;quot" w:cs="Times New Roman"/>
            <w:color w:val="000000"/>
            <w:sz w:val="24"/>
            <w:szCs w:val="24"/>
          </w:rPr>
          <w:delText>Obviously, being as knowledgeable as possible with XML, NIEM, and its documentation is important. To help increase understanding of and skill in building NIEM-conformant IEPDs, developers are also encouraged to:</w:delText>
        </w:r>
      </w:del>
    </w:p>
    <w:p w14:paraId="4A4D661C" w14:textId="47CAC243" w:rsidR="00AB387C" w:rsidRPr="00AB387C" w:rsidDel="00BC6210" w:rsidRDefault="00AB387C" w:rsidP="00AB387C">
      <w:pPr>
        <w:numPr>
          <w:ilvl w:val="0"/>
          <w:numId w:val="8"/>
        </w:numPr>
        <w:spacing w:after="0" w:line="240" w:lineRule="auto"/>
        <w:ind w:left="480"/>
        <w:rPr>
          <w:del w:id="744" w:author="James E Cabral" w:date="2020-09-02T12:18:00Z"/>
          <w:rFonts w:ascii="&amp;quot" w:eastAsia="Times New Roman" w:hAnsi="&amp;quot" w:cs="Times New Roman"/>
          <w:color w:val="000000"/>
          <w:sz w:val="24"/>
          <w:szCs w:val="24"/>
        </w:rPr>
      </w:pPr>
      <w:del w:id="745" w:author="James E Cabral" w:date="2020-09-02T12:18:00Z">
        <w:r w:rsidRPr="00AB387C" w:rsidDel="00BC6210">
          <w:rPr>
            <w:rFonts w:ascii="&amp;quot" w:eastAsia="Times New Roman" w:hAnsi="&amp;quot" w:cs="Times New Roman"/>
            <w:color w:val="000000"/>
            <w:sz w:val="24"/>
            <w:szCs w:val="24"/>
          </w:rPr>
          <w:delText xml:space="preserve">Use NIEM-aware on-line reference tools </w:delText>
        </w:r>
        <w:r w:rsidR="006B7D5C" w:rsidDel="00BC6210">
          <w:fldChar w:fldCharType="begin"/>
        </w:r>
        <w:r w:rsidR="006B7D5C" w:rsidDel="00BC6210">
          <w:delInstrText xml:space="preserve"> HYPERLINK "https://reference.niem.gov/niem/specification/conformance/3.0/conformance-3.0.html" \l "NIEM-Tools" </w:delInstrText>
        </w:r>
        <w:r w:rsidR="006B7D5C" w:rsidDel="00BC6210">
          <w:fldChar w:fldCharType="separate"/>
        </w:r>
        <w:r w:rsidRPr="00AB387C" w:rsidDel="00BC6210">
          <w:rPr>
            <w:rFonts w:ascii="&amp;quot" w:eastAsia="Times New Roman" w:hAnsi="&amp;quot" w:cs="Times New Roman"/>
            <w:b/>
            <w:bCs/>
            <w:color w:val="000000"/>
            <w:sz w:val="24"/>
            <w:szCs w:val="24"/>
            <w:u w:val="single"/>
            <w:shd w:val="clear" w:color="auto" w:fill="FFFFFF"/>
          </w:rPr>
          <w:delText>[NIEM-Tools]</w:delText>
        </w:r>
        <w:r w:rsidR="006B7D5C" w:rsidDel="00BC6210">
          <w:rPr>
            <w:rFonts w:ascii="&amp;quot" w:eastAsia="Times New Roman" w:hAnsi="&amp;quot" w:cs="Times New Roman"/>
            <w:b/>
            <w:bCs/>
            <w:color w:val="000000"/>
            <w:sz w:val="24"/>
            <w:szCs w:val="24"/>
            <w:u w:val="single"/>
            <w:shd w:val="clear" w:color="auto" w:fill="FFFFFF"/>
          </w:rPr>
          <w:fldChar w:fldCharType="end"/>
        </w:r>
        <w:r w:rsidRPr="00AB387C" w:rsidDel="00BC6210">
          <w:rPr>
            <w:rFonts w:ascii="&amp;quot" w:eastAsia="Times New Roman" w:hAnsi="&amp;quot" w:cs="Times New Roman"/>
            <w:color w:val="000000"/>
            <w:sz w:val="24"/>
            <w:szCs w:val="24"/>
          </w:rPr>
          <w:delText xml:space="preserve"> provided by the NIEM PMO.</w:delText>
        </w:r>
      </w:del>
    </w:p>
    <w:p w14:paraId="16532268" w14:textId="3889EFB6" w:rsidR="00AB387C" w:rsidRPr="00AB387C" w:rsidDel="00BC6210" w:rsidRDefault="00AB387C" w:rsidP="00AB387C">
      <w:pPr>
        <w:numPr>
          <w:ilvl w:val="0"/>
          <w:numId w:val="8"/>
        </w:numPr>
        <w:spacing w:after="0" w:line="240" w:lineRule="auto"/>
        <w:ind w:left="480"/>
        <w:rPr>
          <w:del w:id="746" w:author="James E Cabral" w:date="2020-09-02T12:18:00Z"/>
          <w:rFonts w:ascii="&amp;quot" w:eastAsia="Times New Roman" w:hAnsi="&amp;quot" w:cs="Times New Roman"/>
          <w:color w:val="000000"/>
          <w:sz w:val="24"/>
          <w:szCs w:val="24"/>
        </w:rPr>
      </w:pPr>
      <w:del w:id="747" w:author="James E Cabral" w:date="2020-09-02T12:18:00Z">
        <w:r w:rsidRPr="00AB387C" w:rsidDel="00BC6210">
          <w:rPr>
            <w:rFonts w:ascii="&amp;quot" w:eastAsia="Times New Roman" w:hAnsi="&amp;quot" w:cs="Times New Roman"/>
            <w:color w:val="000000"/>
            <w:sz w:val="24"/>
            <w:szCs w:val="24"/>
          </w:rPr>
          <w:delText xml:space="preserve">Use NIEM-aware tools identified in the </w:delText>
        </w:r>
        <w:r w:rsidR="006B7D5C" w:rsidDel="00BC6210">
          <w:fldChar w:fldCharType="begin"/>
        </w:r>
        <w:r w:rsidR="006B7D5C" w:rsidDel="00BC6210">
          <w:delInstrText xml:space="preserve"> HYPERLINK "https://reference.niem.gov/niem/specification/conformance/3.0/conformance-3.0.html" \l "NIEM-Tools-Catalog" </w:delInstrText>
        </w:r>
        <w:r w:rsidR="006B7D5C" w:rsidDel="00BC6210">
          <w:fldChar w:fldCharType="separate"/>
        </w:r>
        <w:r w:rsidRPr="00AB387C" w:rsidDel="00BC6210">
          <w:rPr>
            <w:rFonts w:ascii="&amp;quot" w:eastAsia="Times New Roman" w:hAnsi="&amp;quot" w:cs="Times New Roman"/>
            <w:b/>
            <w:bCs/>
            <w:color w:val="000000"/>
            <w:sz w:val="24"/>
            <w:szCs w:val="24"/>
            <w:u w:val="single"/>
            <w:shd w:val="clear" w:color="auto" w:fill="FFFFFF"/>
          </w:rPr>
          <w:delText>[NIEM-Tools-Catalog]</w:delText>
        </w:r>
        <w:r w:rsidR="006B7D5C" w:rsidDel="00BC6210">
          <w:rPr>
            <w:rFonts w:ascii="&amp;quot" w:eastAsia="Times New Roman" w:hAnsi="&amp;quot" w:cs="Times New Roman"/>
            <w:b/>
            <w:bCs/>
            <w:color w:val="000000"/>
            <w:sz w:val="24"/>
            <w:szCs w:val="24"/>
            <w:u w:val="single"/>
            <w:shd w:val="clear" w:color="auto" w:fill="FFFFFF"/>
          </w:rPr>
          <w:fldChar w:fldCharType="end"/>
        </w:r>
        <w:r w:rsidRPr="00AB387C" w:rsidDel="00BC6210">
          <w:rPr>
            <w:rFonts w:ascii="&amp;quot" w:eastAsia="Times New Roman" w:hAnsi="&amp;quot" w:cs="Times New Roman"/>
            <w:color w:val="000000"/>
            <w:sz w:val="24"/>
            <w:szCs w:val="24"/>
          </w:rPr>
          <w:delText xml:space="preserve"> and that follow the NIEM High-Level Tool Architecture </w:delText>
        </w:r>
        <w:r w:rsidR="00C431AE" w:rsidDel="00BC6210">
          <w:fldChar w:fldCharType="begin"/>
        </w:r>
        <w:r w:rsidR="00C431AE" w:rsidDel="00BC6210">
          <w:delInstrText xml:space="preserve"> HYPERLINK "https://reference.niem.gov/niem/specification/conformance/3.0/conformance-3.0.html" \l "NIEM-HLTA" </w:delInstrText>
        </w:r>
        <w:r w:rsidR="00C431AE" w:rsidDel="00BC6210">
          <w:fldChar w:fldCharType="separate"/>
        </w:r>
        <w:r w:rsidRPr="00AB387C" w:rsidDel="00BC6210">
          <w:rPr>
            <w:rFonts w:ascii="&amp;quot" w:eastAsia="Times New Roman" w:hAnsi="&amp;quot" w:cs="Times New Roman"/>
            <w:b/>
            <w:bCs/>
            <w:color w:val="000000"/>
            <w:sz w:val="24"/>
            <w:szCs w:val="24"/>
            <w:u w:val="single"/>
            <w:shd w:val="clear" w:color="auto" w:fill="FFFFFF"/>
          </w:rPr>
          <w:delText>[NIEM-HLTA]</w:delText>
        </w:r>
        <w:r w:rsidR="00C431AE" w:rsidDel="00BC6210">
          <w:rPr>
            <w:rFonts w:ascii="&amp;quot" w:eastAsia="Times New Roman" w:hAnsi="&amp;quot" w:cs="Times New Roman"/>
            <w:b/>
            <w:bCs/>
            <w:color w:val="000000"/>
            <w:sz w:val="24"/>
            <w:szCs w:val="24"/>
            <w:u w:val="single"/>
            <w:shd w:val="clear" w:color="auto" w:fill="FFFFFF"/>
          </w:rPr>
          <w:fldChar w:fldCharType="end"/>
        </w:r>
        <w:r w:rsidRPr="00AB387C" w:rsidDel="00BC6210">
          <w:rPr>
            <w:rFonts w:ascii="&amp;quot" w:eastAsia="Times New Roman" w:hAnsi="&amp;quot" w:cs="Times New Roman"/>
            <w:color w:val="000000"/>
            <w:sz w:val="24"/>
            <w:szCs w:val="24"/>
          </w:rPr>
          <w:delText>.</w:delText>
        </w:r>
      </w:del>
    </w:p>
    <w:p w14:paraId="0E5BA848" w14:textId="237CCC26" w:rsidR="00AB387C" w:rsidRPr="00AB387C" w:rsidDel="00BC6210" w:rsidRDefault="00AB387C" w:rsidP="00AB387C">
      <w:pPr>
        <w:numPr>
          <w:ilvl w:val="0"/>
          <w:numId w:val="8"/>
        </w:numPr>
        <w:spacing w:after="0" w:line="240" w:lineRule="auto"/>
        <w:ind w:left="480"/>
        <w:rPr>
          <w:del w:id="748" w:author="James E Cabral" w:date="2020-09-02T12:18:00Z"/>
          <w:rFonts w:ascii="&amp;quot" w:eastAsia="Times New Roman" w:hAnsi="&amp;quot" w:cs="Times New Roman"/>
          <w:color w:val="000000"/>
          <w:sz w:val="24"/>
          <w:szCs w:val="24"/>
        </w:rPr>
      </w:pPr>
      <w:del w:id="749" w:author="James E Cabral" w:date="2020-09-02T12:18:00Z">
        <w:r w:rsidRPr="00AB387C" w:rsidDel="00BC6210">
          <w:rPr>
            <w:rFonts w:ascii="&amp;quot" w:eastAsia="Times New Roman" w:hAnsi="&amp;quot" w:cs="Times New Roman"/>
            <w:color w:val="000000"/>
            <w:sz w:val="24"/>
            <w:szCs w:val="24"/>
          </w:rPr>
          <w:delText>Use (or reuse) methods and patterns from other NIEM-conformant schemas (e.g., use existing NIEM-conformant schema documents as templates).</w:delText>
        </w:r>
      </w:del>
    </w:p>
    <w:p w14:paraId="6D5383FB" w14:textId="721607C6" w:rsidR="00AB387C" w:rsidRPr="00AB387C" w:rsidDel="00BC6210" w:rsidRDefault="00AB387C" w:rsidP="00AB387C">
      <w:pPr>
        <w:numPr>
          <w:ilvl w:val="0"/>
          <w:numId w:val="8"/>
        </w:numPr>
        <w:spacing w:after="0" w:line="240" w:lineRule="auto"/>
        <w:ind w:left="480"/>
        <w:rPr>
          <w:del w:id="750" w:author="James E Cabral" w:date="2020-09-02T12:18:00Z"/>
          <w:rFonts w:ascii="&amp;quot" w:eastAsia="Times New Roman" w:hAnsi="&amp;quot" w:cs="Times New Roman"/>
          <w:color w:val="000000"/>
          <w:sz w:val="24"/>
          <w:szCs w:val="24"/>
        </w:rPr>
      </w:pPr>
      <w:del w:id="751" w:author="James E Cabral" w:date="2020-09-02T12:18:00Z">
        <w:r w:rsidRPr="00AB387C" w:rsidDel="00BC6210">
          <w:rPr>
            <w:rFonts w:ascii="&amp;quot" w:eastAsia="Times New Roman" w:hAnsi="&amp;quot" w:cs="Times New Roman"/>
            <w:color w:val="000000"/>
            <w:sz w:val="24"/>
            <w:szCs w:val="24"/>
          </w:rPr>
          <w:delText xml:space="preserve">Adhere to the current </w:delText>
        </w:r>
        <w:r w:rsidR="00C431AE" w:rsidDel="00BC6210">
          <w:fldChar w:fldCharType="begin"/>
        </w:r>
        <w:r w:rsidR="00C431AE" w:rsidDel="00BC6210">
          <w:delInstrText xml:space="preserve"> HYPERLINK "https://reference.niem.gov/niem/specification/conformance/3.0/conformance-3.0.html" \l "NIEM-NDR" </w:delInstrText>
        </w:r>
        <w:r w:rsidR="00C431AE" w:rsidDel="00BC6210">
          <w:fldChar w:fldCharType="separate"/>
        </w:r>
        <w:r w:rsidRPr="00AB387C" w:rsidDel="00BC6210">
          <w:rPr>
            <w:rFonts w:ascii="&amp;quot" w:eastAsia="Times New Roman" w:hAnsi="&amp;quot" w:cs="Times New Roman"/>
            <w:b/>
            <w:bCs/>
            <w:color w:val="000000"/>
            <w:sz w:val="24"/>
            <w:szCs w:val="24"/>
            <w:u w:val="single"/>
            <w:shd w:val="clear" w:color="auto" w:fill="FFFFFF"/>
          </w:rPr>
          <w:delText>[NIEM NDR 3</w:delText>
        </w:r>
      </w:del>
      <w:ins w:id="752" w:author="Chipman, Charles" w:date="2019-01-15T08:01:00Z">
        <w:del w:id="753" w:author="James E Cabral" w:date="2020-09-02T12:18:00Z">
          <w:r w:rsidR="00BD24CB" w:rsidDel="00BC6210">
            <w:rPr>
              <w:rFonts w:ascii="&amp;quot" w:eastAsia="Times New Roman" w:hAnsi="&amp;quot" w:cs="Times New Roman"/>
              <w:b/>
              <w:bCs/>
              <w:color w:val="000000"/>
              <w:sz w:val="24"/>
              <w:szCs w:val="24"/>
              <w:u w:val="single"/>
              <w:shd w:val="clear" w:color="auto" w:fill="FFFFFF"/>
            </w:rPr>
            <w:delText>4</w:delText>
          </w:r>
        </w:del>
      </w:ins>
      <w:del w:id="754" w:author="James E Cabral" w:date="2020-09-02T12:18:00Z">
        <w:r w:rsidRPr="00AB387C" w:rsidDel="00BC6210">
          <w:rPr>
            <w:rFonts w:ascii="&amp;quot" w:eastAsia="Times New Roman" w:hAnsi="&amp;quot" w:cs="Times New Roman"/>
            <w:b/>
            <w:bCs/>
            <w:color w:val="000000"/>
            <w:sz w:val="24"/>
            <w:szCs w:val="24"/>
            <w:u w:val="single"/>
            <w:shd w:val="clear" w:color="auto" w:fill="FFFFFF"/>
          </w:rPr>
          <w:delText>.0]</w:delText>
        </w:r>
        <w:r w:rsidR="00C431AE" w:rsidDel="00BC6210">
          <w:rPr>
            <w:rFonts w:ascii="&amp;quot" w:eastAsia="Times New Roman" w:hAnsi="&amp;quot" w:cs="Times New Roman"/>
            <w:b/>
            <w:bCs/>
            <w:color w:val="000000"/>
            <w:sz w:val="24"/>
            <w:szCs w:val="24"/>
            <w:u w:val="single"/>
            <w:shd w:val="clear" w:color="auto" w:fill="FFFFFF"/>
          </w:rPr>
          <w:fldChar w:fldCharType="end"/>
        </w:r>
        <w:r w:rsidRPr="00AB387C" w:rsidDel="00BC6210">
          <w:rPr>
            <w:rFonts w:ascii="&amp;quot" w:eastAsia="Times New Roman" w:hAnsi="&amp;quot" w:cs="Times New Roman"/>
            <w:color w:val="000000"/>
            <w:sz w:val="24"/>
            <w:szCs w:val="24"/>
          </w:rPr>
          <w:delText xml:space="preserve"> and </w:delText>
        </w:r>
        <w:r w:rsidR="00C431AE" w:rsidDel="00BC6210">
          <w:fldChar w:fldCharType="begin"/>
        </w:r>
        <w:r w:rsidR="00C431AE" w:rsidDel="00BC6210">
          <w:delInstrText xml:space="preserve"> HYPERLINK "https://reference.niem.gov/niem/specification/conformance/3.0/conformance-3.0.html" \l "NIEM-MPD" </w:delInstrText>
        </w:r>
        <w:r w:rsidR="00C431AE" w:rsidDel="00BC6210">
          <w:fldChar w:fldCharType="separate"/>
        </w:r>
        <w:r w:rsidRPr="00AB387C" w:rsidDel="00BC6210">
          <w:rPr>
            <w:rFonts w:ascii="&amp;quot" w:eastAsia="Times New Roman" w:hAnsi="&amp;quot" w:cs="Times New Roman"/>
            <w:b/>
            <w:bCs/>
            <w:color w:val="000000"/>
            <w:sz w:val="24"/>
            <w:szCs w:val="24"/>
            <w:u w:val="single"/>
            <w:shd w:val="clear" w:color="auto" w:fill="FFFFFF"/>
          </w:rPr>
          <w:delText>[NIEM MPD Specification 3</w:delText>
        </w:r>
      </w:del>
      <w:ins w:id="755" w:author="Chipman, Charles" w:date="2019-01-15T08:01:00Z">
        <w:del w:id="756" w:author="James E Cabral" w:date="2020-09-02T12:18:00Z">
          <w:r w:rsidR="00BD24CB" w:rsidDel="00BC6210">
            <w:rPr>
              <w:rFonts w:ascii="&amp;quot" w:eastAsia="Times New Roman" w:hAnsi="&amp;quot" w:cs="Times New Roman"/>
              <w:b/>
              <w:bCs/>
              <w:color w:val="000000"/>
              <w:sz w:val="24"/>
              <w:szCs w:val="24"/>
              <w:u w:val="single"/>
              <w:shd w:val="clear" w:color="auto" w:fill="FFFFFF"/>
            </w:rPr>
            <w:delText>4</w:delText>
          </w:r>
        </w:del>
      </w:ins>
      <w:del w:id="757" w:author="James E Cabral" w:date="2020-09-02T12:18:00Z">
        <w:r w:rsidRPr="00AB387C" w:rsidDel="00BC6210">
          <w:rPr>
            <w:rFonts w:ascii="&amp;quot" w:eastAsia="Times New Roman" w:hAnsi="&amp;quot" w:cs="Times New Roman"/>
            <w:b/>
            <w:bCs/>
            <w:color w:val="000000"/>
            <w:sz w:val="24"/>
            <w:szCs w:val="24"/>
            <w:u w:val="single"/>
            <w:shd w:val="clear" w:color="auto" w:fill="FFFFFF"/>
          </w:rPr>
          <w:delText>.0]</w:delText>
        </w:r>
        <w:r w:rsidR="00C431AE" w:rsidDel="00BC6210">
          <w:rPr>
            <w:rFonts w:ascii="&amp;quot" w:eastAsia="Times New Roman" w:hAnsi="&amp;quot" w:cs="Times New Roman"/>
            <w:b/>
            <w:bCs/>
            <w:color w:val="000000"/>
            <w:sz w:val="24"/>
            <w:szCs w:val="24"/>
            <w:u w:val="single"/>
            <w:shd w:val="clear" w:color="auto" w:fill="FFFFFF"/>
          </w:rPr>
          <w:fldChar w:fldCharType="end"/>
        </w:r>
        <w:r w:rsidRPr="00AB387C" w:rsidDel="00BC6210">
          <w:rPr>
            <w:rFonts w:ascii="&amp;quot" w:eastAsia="Times New Roman" w:hAnsi="&amp;quot" w:cs="Times New Roman"/>
            <w:color w:val="000000"/>
            <w:sz w:val="24"/>
            <w:szCs w:val="24"/>
          </w:rPr>
          <w:delText xml:space="preserve"> Specification.</w:delText>
        </w:r>
      </w:del>
    </w:p>
    <w:p w14:paraId="37FB2C5F" w14:textId="51643CFA" w:rsidR="00AB387C" w:rsidRPr="00AB387C" w:rsidDel="00BC6210" w:rsidRDefault="00AB387C" w:rsidP="00AB387C">
      <w:pPr>
        <w:numPr>
          <w:ilvl w:val="0"/>
          <w:numId w:val="8"/>
        </w:numPr>
        <w:spacing w:after="0" w:line="240" w:lineRule="auto"/>
        <w:ind w:left="480"/>
        <w:rPr>
          <w:del w:id="758" w:author="James E Cabral" w:date="2020-09-02T12:18:00Z"/>
          <w:rFonts w:ascii="&amp;quot" w:eastAsia="Times New Roman" w:hAnsi="&amp;quot" w:cs="Times New Roman"/>
          <w:color w:val="000000"/>
          <w:sz w:val="24"/>
          <w:szCs w:val="24"/>
        </w:rPr>
      </w:pPr>
      <w:del w:id="759" w:author="James E Cabral" w:date="2020-09-02T12:18:00Z">
        <w:r w:rsidRPr="00AB387C" w:rsidDel="00BC6210">
          <w:rPr>
            <w:rFonts w:ascii="&amp;quot" w:eastAsia="Times New Roman" w:hAnsi="&amp;quot" w:cs="Times New Roman"/>
            <w:color w:val="000000"/>
            <w:sz w:val="24"/>
            <w:szCs w:val="24"/>
          </w:rPr>
          <w:delText xml:space="preserve">Attend formal NIEM training; </w:delText>
        </w:r>
      </w:del>
      <w:ins w:id="760" w:author="Chipman, Charles" w:date="2019-01-15T08:24:00Z">
        <w:del w:id="761" w:author="James E Cabral" w:date="2020-09-02T12:18:00Z">
          <w:r w:rsidR="00CC50A9" w:rsidDel="00BC6210">
            <w:rPr>
              <w:rFonts w:ascii="&amp;quot" w:eastAsia="Times New Roman" w:hAnsi="&amp;quot" w:cs="Times New Roman"/>
              <w:color w:val="000000"/>
              <w:sz w:val="24"/>
              <w:szCs w:val="24"/>
            </w:rPr>
            <w:delText>and/</w:delText>
          </w:r>
        </w:del>
      </w:ins>
      <w:del w:id="762" w:author="James E Cabral" w:date="2020-09-02T12:18:00Z">
        <w:r w:rsidRPr="00AB387C" w:rsidDel="00BC6210">
          <w:rPr>
            <w:rFonts w:ascii="&amp;quot" w:eastAsia="Times New Roman" w:hAnsi="&amp;quot" w:cs="Times New Roman"/>
            <w:color w:val="000000"/>
            <w:sz w:val="24"/>
            <w:szCs w:val="24"/>
          </w:rPr>
          <w:delText xml:space="preserve">or complete NIEM on-line training </w:delText>
        </w:r>
        <w:commentRangeStart w:id="763"/>
        <w:r w:rsidR="00A85E12" w:rsidDel="00BC6210">
          <w:rPr>
            <w:rFonts w:ascii="&amp;quot" w:eastAsia="Times New Roman" w:hAnsi="&amp;quot" w:cs="Times New Roman"/>
            <w:b/>
            <w:bCs/>
            <w:color w:val="000000"/>
            <w:sz w:val="24"/>
            <w:szCs w:val="24"/>
            <w:u w:val="single"/>
            <w:shd w:val="clear" w:color="auto" w:fill="FFFFFF"/>
          </w:rPr>
          <w:fldChar w:fldCharType="begin"/>
        </w:r>
        <w:r w:rsidR="00A85E12" w:rsidDel="00BC6210">
          <w:rPr>
            <w:rFonts w:ascii="&amp;quot" w:eastAsia="Times New Roman" w:hAnsi="&amp;quot" w:cs="Times New Roman"/>
            <w:b/>
            <w:bCs/>
            <w:color w:val="000000"/>
            <w:sz w:val="24"/>
            <w:szCs w:val="24"/>
            <w:u w:val="single"/>
            <w:shd w:val="clear" w:color="auto" w:fill="FFFFFF"/>
          </w:rPr>
          <w:delInstrText xml:space="preserve"> HYPERLINK "https://reference.niem.gov/niem/specification/conformance/3.0/conformance-3.0.html" \l "NIEM-Training" </w:delInstrText>
        </w:r>
        <w:r w:rsidR="00A85E12" w:rsidDel="00BC6210">
          <w:rPr>
            <w:rFonts w:ascii="&amp;quot" w:eastAsia="Times New Roman" w:hAnsi="&amp;quot" w:cs="Times New Roman"/>
            <w:b/>
            <w:bCs/>
            <w:color w:val="000000"/>
            <w:sz w:val="24"/>
            <w:szCs w:val="24"/>
            <w:u w:val="single"/>
            <w:shd w:val="clear" w:color="auto" w:fill="FFFFFF"/>
          </w:rPr>
          <w:fldChar w:fldCharType="separate"/>
        </w:r>
        <w:r w:rsidRPr="00AB387C" w:rsidDel="00BC6210">
          <w:rPr>
            <w:rFonts w:ascii="&amp;quot" w:eastAsia="Times New Roman" w:hAnsi="&amp;quot" w:cs="Times New Roman"/>
            <w:b/>
            <w:bCs/>
            <w:color w:val="000000"/>
            <w:sz w:val="24"/>
            <w:szCs w:val="24"/>
            <w:u w:val="single"/>
            <w:shd w:val="clear" w:color="auto" w:fill="FFFFFF"/>
          </w:rPr>
          <w:delText>[NIEM-Training]</w:delText>
        </w:r>
        <w:r w:rsidR="00A85E12" w:rsidDel="00BC6210">
          <w:rPr>
            <w:rFonts w:ascii="&amp;quot" w:eastAsia="Times New Roman" w:hAnsi="&amp;quot" w:cs="Times New Roman"/>
            <w:b/>
            <w:bCs/>
            <w:color w:val="000000"/>
            <w:sz w:val="24"/>
            <w:szCs w:val="24"/>
            <w:u w:val="single"/>
            <w:shd w:val="clear" w:color="auto" w:fill="FFFFFF"/>
          </w:rPr>
          <w:fldChar w:fldCharType="end"/>
        </w:r>
        <w:commentRangeEnd w:id="763"/>
        <w:r w:rsidR="00BD24CB" w:rsidDel="00BC6210">
          <w:rPr>
            <w:rStyle w:val="CommentReference"/>
          </w:rPr>
          <w:commentReference w:id="763"/>
        </w:r>
        <w:r w:rsidRPr="00AB387C" w:rsidDel="00BC6210">
          <w:rPr>
            <w:rFonts w:ascii="&amp;quot" w:eastAsia="Times New Roman" w:hAnsi="&amp;quot" w:cs="Times New Roman"/>
            <w:color w:val="000000"/>
            <w:sz w:val="24"/>
            <w:szCs w:val="24"/>
          </w:rPr>
          <w:delText>).</w:delText>
        </w:r>
      </w:del>
    </w:p>
    <w:p w14:paraId="39E1F97A" w14:textId="33449743" w:rsidR="00AB387C" w:rsidRPr="00AB387C" w:rsidDel="00BC6210" w:rsidRDefault="00AB387C" w:rsidP="00AB387C">
      <w:pPr>
        <w:numPr>
          <w:ilvl w:val="0"/>
          <w:numId w:val="8"/>
        </w:numPr>
        <w:spacing w:after="0" w:line="240" w:lineRule="auto"/>
        <w:ind w:left="480"/>
        <w:rPr>
          <w:del w:id="764" w:author="James E Cabral" w:date="2020-09-02T12:18:00Z"/>
          <w:rFonts w:ascii="&amp;quot" w:eastAsia="Times New Roman" w:hAnsi="&amp;quot" w:cs="Times New Roman"/>
          <w:color w:val="000000"/>
          <w:sz w:val="24"/>
          <w:szCs w:val="24"/>
        </w:rPr>
      </w:pPr>
      <w:del w:id="765" w:author="James E Cabral" w:date="2020-09-02T12:18:00Z">
        <w:r w:rsidRPr="00AB387C" w:rsidDel="00BC6210">
          <w:rPr>
            <w:rFonts w:ascii="&amp;quot" w:eastAsia="Times New Roman" w:hAnsi="&amp;quot" w:cs="Times New Roman"/>
            <w:color w:val="000000"/>
            <w:sz w:val="24"/>
            <w:szCs w:val="24"/>
          </w:rPr>
          <w:delText xml:space="preserve">Follow guidelines presented in formal NIEM training, in on-line training, and in the </w:delText>
        </w:r>
        <w:commentRangeStart w:id="766"/>
        <w:r w:rsidRPr="00AB387C" w:rsidDel="00BC6210">
          <w:rPr>
            <w:rFonts w:ascii="&amp;quot" w:eastAsia="Times New Roman" w:hAnsi="&amp;quot" w:cs="Times New Roman"/>
            <w:color w:val="000000"/>
            <w:sz w:val="24"/>
            <w:szCs w:val="24"/>
          </w:rPr>
          <w:delText xml:space="preserve">NIEM User Guide Volume 1 </w:delText>
        </w:r>
        <w:r w:rsidR="006B7D5C" w:rsidDel="00BC6210">
          <w:fldChar w:fldCharType="begin"/>
        </w:r>
        <w:r w:rsidR="006B7D5C" w:rsidDel="00BC6210">
          <w:delInstrText xml:space="preserve"> HYPERLINK "https://reference.niem.gov/niem/specification/conformance/3.0/conformance-3.0.html" \l "NIEM-UG" </w:delInstrText>
        </w:r>
        <w:r w:rsidR="006B7D5C" w:rsidDel="00BC6210">
          <w:fldChar w:fldCharType="separate"/>
        </w:r>
        <w:r w:rsidRPr="00AB387C" w:rsidDel="00BC6210">
          <w:rPr>
            <w:rFonts w:ascii="&amp;quot" w:eastAsia="Times New Roman" w:hAnsi="&amp;quot" w:cs="Times New Roman"/>
            <w:b/>
            <w:bCs/>
            <w:color w:val="000000"/>
            <w:sz w:val="24"/>
            <w:szCs w:val="24"/>
            <w:u w:val="single"/>
            <w:shd w:val="clear" w:color="auto" w:fill="FFFFFF"/>
          </w:rPr>
          <w:delText>[NIEM-UG]</w:delText>
        </w:r>
        <w:r w:rsidR="006B7D5C" w:rsidDel="00BC6210">
          <w:rPr>
            <w:rFonts w:ascii="&amp;quot" w:eastAsia="Times New Roman" w:hAnsi="&amp;quot" w:cs="Times New Roman"/>
            <w:b/>
            <w:bCs/>
            <w:color w:val="000000"/>
            <w:sz w:val="24"/>
            <w:szCs w:val="24"/>
            <w:u w:val="single"/>
            <w:shd w:val="clear" w:color="auto" w:fill="FFFFFF"/>
          </w:rPr>
          <w:fldChar w:fldCharType="end"/>
        </w:r>
        <w:r w:rsidRPr="00AB387C" w:rsidDel="00BC6210">
          <w:rPr>
            <w:rFonts w:ascii="&amp;quot" w:eastAsia="Times New Roman" w:hAnsi="&amp;quot" w:cs="Times New Roman"/>
            <w:color w:val="000000"/>
            <w:sz w:val="24"/>
            <w:szCs w:val="24"/>
          </w:rPr>
          <w:delText>.</w:delText>
        </w:r>
        <w:commentRangeEnd w:id="766"/>
        <w:r w:rsidR="00BD24CB" w:rsidDel="00BC6210">
          <w:rPr>
            <w:rStyle w:val="CommentReference"/>
          </w:rPr>
          <w:commentReference w:id="766"/>
        </w:r>
        <w:commentRangeEnd w:id="701"/>
        <w:r w:rsidR="00BC6210" w:rsidDel="00BC6210">
          <w:rPr>
            <w:rStyle w:val="CommentReference"/>
          </w:rPr>
          <w:commentReference w:id="701"/>
        </w:r>
      </w:del>
    </w:p>
    <w:p w14:paraId="2D2C834E" w14:textId="77777777" w:rsidR="00AB387C" w:rsidRPr="00AB387C" w:rsidRDefault="00AB387C" w:rsidP="00AB387C">
      <w:pPr>
        <w:keepNext/>
        <w:spacing w:line="240" w:lineRule="auto"/>
        <w:rPr>
          <w:rFonts w:ascii="&amp;quot" w:eastAsia="Times New Roman" w:hAnsi="&amp;quot" w:cs="Times New Roman"/>
          <w:b/>
          <w:bCs/>
          <w:color w:val="000000"/>
          <w:sz w:val="30"/>
          <w:szCs w:val="30"/>
        </w:rPr>
      </w:pPr>
      <w:bookmarkStart w:id="767" w:name="appendix_A"/>
      <w:bookmarkEnd w:id="767"/>
      <w:r w:rsidRPr="00AB387C">
        <w:rPr>
          <w:rFonts w:ascii="&amp;quot" w:eastAsia="Times New Roman" w:hAnsi="&amp;quot" w:cs="Times New Roman"/>
          <w:b/>
          <w:bCs/>
          <w:color w:val="000000"/>
          <w:sz w:val="30"/>
          <w:szCs w:val="30"/>
        </w:rPr>
        <w:t xml:space="preserve">Appendix A. References </w:t>
      </w:r>
    </w:p>
    <w:p w14:paraId="1FB613D7" w14:textId="506FC004" w:rsidR="00AB387C" w:rsidRPr="00AB387C" w:rsidDel="00A8450E" w:rsidRDefault="00AB387C" w:rsidP="00AB387C">
      <w:pPr>
        <w:spacing w:before="100" w:beforeAutospacing="1" w:after="100" w:afterAutospacing="1" w:line="240" w:lineRule="auto"/>
        <w:ind w:left="960" w:hanging="480"/>
        <w:rPr>
          <w:del w:id="768" w:author="James E Cabral" w:date="2020-09-02T15:26:00Z"/>
          <w:rFonts w:ascii="&amp;quot" w:eastAsia="Times New Roman" w:hAnsi="&amp;quot" w:cs="Times New Roman"/>
          <w:color w:val="000000"/>
          <w:sz w:val="24"/>
          <w:szCs w:val="24"/>
        </w:rPr>
      </w:pPr>
      <w:bookmarkStart w:id="769" w:name="ISO-11179"/>
      <w:bookmarkEnd w:id="769"/>
      <w:del w:id="770" w:author="James E Cabral" w:date="2020-09-02T15:26:00Z">
        <w:r w:rsidRPr="00AB387C" w:rsidDel="00A8450E">
          <w:rPr>
            <w:rFonts w:ascii="&amp;quot" w:eastAsia="Times New Roman" w:hAnsi="&amp;quot" w:cs="Times New Roman"/>
            <w:b/>
            <w:bCs/>
            <w:color w:val="000000"/>
            <w:sz w:val="24"/>
            <w:szCs w:val="24"/>
          </w:rPr>
          <w:delText>[ISO-11179]</w:delText>
        </w:r>
        <w:r w:rsidRPr="00AB387C" w:rsidDel="00A8450E">
          <w:rPr>
            <w:rFonts w:ascii="&amp;quot" w:eastAsia="Times New Roman" w:hAnsi="&amp;quot" w:cs="Times New Roman"/>
            <w:color w:val="000000"/>
            <w:sz w:val="24"/>
            <w:szCs w:val="24"/>
          </w:rPr>
          <w:delText xml:space="preserve">: </w:delText>
        </w:r>
        <w:r w:rsidRPr="00AB387C" w:rsidDel="00A8450E">
          <w:rPr>
            <w:rFonts w:ascii="&amp;quot" w:eastAsia="Times New Roman" w:hAnsi="&amp;quot" w:cs="Times New Roman"/>
            <w:i/>
            <w:iCs/>
            <w:color w:val="000000"/>
            <w:sz w:val="24"/>
            <w:szCs w:val="24"/>
          </w:rPr>
          <w:delText>ISO/IEC STANDARD 11179: Information Technology - Metadata registries (MDR)</w:delText>
        </w:r>
        <w:r w:rsidRPr="00AB387C" w:rsidDel="00A8450E">
          <w:rPr>
            <w:rFonts w:ascii="&amp;quot" w:eastAsia="Times New Roman" w:hAnsi="&amp;quot" w:cs="Times New Roman"/>
            <w:color w:val="000000"/>
            <w:sz w:val="24"/>
            <w:szCs w:val="24"/>
          </w:rPr>
          <w:delText xml:space="preserve">, an ISO/IEC multipart standard. NIEM uses these parts: </w:delText>
        </w:r>
        <w:commentRangeStart w:id="771"/>
        <w:r w:rsidRPr="00AB387C" w:rsidDel="00A8450E">
          <w:rPr>
            <w:rFonts w:ascii="&amp;quot" w:eastAsia="Times New Roman" w:hAnsi="&amp;quot" w:cs="Times New Roman"/>
            <w:color w:val="000000"/>
            <w:sz w:val="24"/>
            <w:szCs w:val="24"/>
          </w:rPr>
          <w:delText>Part 4</w:delText>
        </w:r>
        <w:commentRangeEnd w:id="771"/>
        <w:r w:rsidR="00BD24CB" w:rsidDel="00A8450E">
          <w:rPr>
            <w:rStyle w:val="CommentReference"/>
          </w:rPr>
          <w:commentReference w:id="771"/>
        </w:r>
        <w:r w:rsidRPr="00AB387C" w:rsidDel="00A8450E">
          <w:rPr>
            <w:rFonts w:ascii="&amp;quot" w:eastAsia="Times New Roman" w:hAnsi="&amp;quot" w:cs="Times New Roman"/>
            <w:color w:val="000000"/>
            <w:sz w:val="24"/>
            <w:szCs w:val="24"/>
          </w:rPr>
          <w:delText xml:space="preserve"> - Formulation of data definition (2004), </w:delText>
        </w:r>
        <w:commentRangeStart w:id="772"/>
        <w:r w:rsidRPr="00AB387C" w:rsidDel="00A8450E">
          <w:rPr>
            <w:rFonts w:ascii="&amp;quot" w:eastAsia="Times New Roman" w:hAnsi="&amp;quot" w:cs="Times New Roman"/>
            <w:color w:val="000000"/>
            <w:sz w:val="24"/>
            <w:szCs w:val="24"/>
          </w:rPr>
          <w:delText>Part 5</w:delText>
        </w:r>
        <w:commentRangeEnd w:id="772"/>
        <w:r w:rsidR="00BD24CB" w:rsidDel="00A8450E">
          <w:rPr>
            <w:rStyle w:val="CommentReference"/>
          </w:rPr>
          <w:commentReference w:id="772"/>
        </w:r>
        <w:r w:rsidRPr="00AB387C" w:rsidDel="00A8450E">
          <w:rPr>
            <w:rFonts w:ascii="&amp;quot" w:eastAsia="Times New Roman" w:hAnsi="&amp;quot" w:cs="Times New Roman"/>
            <w:color w:val="000000"/>
            <w:sz w:val="24"/>
            <w:szCs w:val="24"/>
          </w:rPr>
          <w:delText xml:space="preserve"> - Naming and identification principles (200</w:delText>
        </w:r>
      </w:del>
      <w:ins w:id="773" w:author="Chipman, Charles" w:date="2019-01-15T08:04:00Z">
        <w:del w:id="774" w:author="James E Cabral" w:date="2020-09-02T15:26:00Z">
          <w:r w:rsidR="00BD24CB" w:rsidDel="00A8450E">
            <w:rPr>
              <w:rFonts w:ascii="&amp;quot" w:eastAsia="Times New Roman" w:hAnsi="&amp;quot" w:cs="Times New Roman"/>
              <w:color w:val="000000"/>
              <w:sz w:val="24"/>
              <w:szCs w:val="24"/>
            </w:rPr>
            <w:delText>1</w:delText>
          </w:r>
        </w:del>
      </w:ins>
      <w:del w:id="775" w:author="James E Cabral" w:date="2020-09-02T15:26:00Z">
        <w:r w:rsidRPr="00AB387C" w:rsidDel="00A8450E">
          <w:rPr>
            <w:rFonts w:ascii="&amp;quot" w:eastAsia="Times New Roman" w:hAnsi="&amp;quot" w:cs="Times New Roman"/>
            <w:color w:val="000000"/>
            <w:sz w:val="24"/>
            <w:szCs w:val="24"/>
          </w:rPr>
          <w:delText xml:space="preserve">5). Available from </w:delText>
        </w:r>
        <w:r w:rsidR="006B7D5C" w:rsidDel="00A8450E">
          <w:fldChar w:fldCharType="begin"/>
        </w:r>
        <w:r w:rsidR="006B7D5C" w:rsidDel="00A8450E">
          <w:delInstrText xml:space="preserve"> HYPERLINK "http://metadata-standards.org/11179/" \t "_blank" </w:delInstrText>
        </w:r>
        <w:r w:rsidR="006B7D5C" w:rsidDel="00A8450E">
          <w:fldChar w:fldCharType="separate"/>
        </w:r>
        <w:r w:rsidRPr="00AB387C" w:rsidDel="00A8450E">
          <w:rPr>
            <w:rFonts w:ascii="&amp;quot" w:eastAsia="Times New Roman" w:hAnsi="&amp;quot" w:cs="Times New Roman"/>
            <w:color w:val="000000"/>
            <w:sz w:val="19"/>
            <w:szCs w:val="19"/>
            <w:u w:val="single"/>
            <w:shd w:val="clear" w:color="auto" w:fill="FFFFFF"/>
          </w:rPr>
          <w:delText>http://metadata-standards.org/11179/</w:delText>
        </w:r>
        <w:r w:rsidR="006B7D5C" w:rsidDel="00A8450E">
          <w:rPr>
            <w:rFonts w:ascii="&amp;quot" w:eastAsia="Times New Roman" w:hAnsi="&amp;quot" w:cs="Times New Roman"/>
            <w:color w:val="000000"/>
            <w:sz w:val="19"/>
            <w:szCs w:val="19"/>
            <w:u w:val="single"/>
            <w:shd w:val="clear" w:color="auto" w:fill="FFFFFF"/>
          </w:rPr>
          <w:fldChar w:fldCharType="end"/>
        </w:r>
      </w:del>
    </w:p>
    <w:p w14:paraId="2723E40B" w14:textId="4E6892C0" w:rsidR="00AB387C" w:rsidRPr="00AB387C" w:rsidDel="00A8450E" w:rsidRDefault="00AB387C" w:rsidP="00AB387C">
      <w:pPr>
        <w:spacing w:before="100" w:beforeAutospacing="1" w:after="100" w:afterAutospacing="1" w:line="240" w:lineRule="auto"/>
        <w:ind w:left="960" w:hanging="480"/>
        <w:rPr>
          <w:del w:id="776" w:author="James E Cabral" w:date="2020-09-02T15:26:00Z"/>
          <w:rFonts w:ascii="&amp;quot" w:eastAsia="Times New Roman" w:hAnsi="&amp;quot" w:cs="Times New Roman"/>
          <w:color w:val="000000"/>
          <w:sz w:val="24"/>
          <w:szCs w:val="24"/>
        </w:rPr>
      </w:pPr>
      <w:bookmarkStart w:id="777" w:name="ISO-Schematron"/>
      <w:bookmarkEnd w:id="777"/>
      <w:del w:id="778" w:author="James E Cabral" w:date="2020-09-02T15:26:00Z">
        <w:r w:rsidRPr="00AB387C" w:rsidDel="00A8450E">
          <w:rPr>
            <w:rFonts w:ascii="&amp;quot" w:eastAsia="Times New Roman" w:hAnsi="&amp;quot" w:cs="Times New Roman"/>
            <w:b/>
            <w:bCs/>
            <w:color w:val="000000"/>
            <w:sz w:val="24"/>
            <w:szCs w:val="24"/>
          </w:rPr>
          <w:delText>[ISO-Schematron]</w:delText>
        </w:r>
        <w:r w:rsidRPr="00AB387C" w:rsidDel="00A8450E">
          <w:rPr>
            <w:rFonts w:ascii="&amp;quot" w:eastAsia="Times New Roman" w:hAnsi="&amp;quot" w:cs="Times New Roman"/>
            <w:color w:val="000000"/>
            <w:sz w:val="24"/>
            <w:szCs w:val="24"/>
          </w:rPr>
          <w:delText xml:space="preserve">: </w:delText>
        </w:r>
        <w:r w:rsidRPr="00AB387C" w:rsidDel="00A8450E">
          <w:rPr>
            <w:rFonts w:ascii="&amp;quot" w:eastAsia="Times New Roman" w:hAnsi="&amp;quot" w:cs="Times New Roman"/>
            <w:i/>
            <w:iCs/>
            <w:color w:val="000000"/>
            <w:sz w:val="24"/>
            <w:szCs w:val="24"/>
          </w:rPr>
          <w:delText>ISO/IEC STANDARD 19757-3: Information technology: Document Schema Definition Languages (DSDL) Part 3: Rule-based validation: Schematron</w:delText>
        </w:r>
        <w:r w:rsidRPr="00AB387C" w:rsidDel="00A8450E">
          <w:rPr>
            <w:rFonts w:ascii="&amp;quot" w:eastAsia="Times New Roman" w:hAnsi="&amp;quot" w:cs="Times New Roman"/>
            <w:color w:val="000000"/>
            <w:sz w:val="24"/>
            <w:szCs w:val="24"/>
          </w:rPr>
          <w:delText>. (</w:delText>
        </w:r>
        <w:commentRangeStart w:id="779"/>
        <w:r w:rsidRPr="00AB387C" w:rsidDel="00A8450E">
          <w:rPr>
            <w:rFonts w:ascii="&amp;quot" w:eastAsia="Times New Roman" w:hAnsi="&amp;quot" w:cs="Times New Roman"/>
            <w:color w:val="000000"/>
            <w:sz w:val="24"/>
            <w:szCs w:val="24"/>
          </w:rPr>
          <w:delText>1 Jun 2006</w:delText>
        </w:r>
        <w:commentRangeEnd w:id="779"/>
        <w:r w:rsidR="00CC50A9" w:rsidDel="00A8450E">
          <w:rPr>
            <w:rStyle w:val="CommentReference"/>
          </w:rPr>
          <w:commentReference w:id="779"/>
        </w:r>
        <w:r w:rsidRPr="00AB387C" w:rsidDel="00A8450E">
          <w:rPr>
            <w:rFonts w:ascii="&amp;quot" w:eastAsia="Times New Roman" w:hAnsi="&amp;quot" w:cs="Times New Roman"/>
            <w:color w:val="000000"/>
            <w:sz w:val="24"/>
            <w:szCs w:val="24"/>
          </w:rPr>
          <w:delText xml:space="preserve">). ISO/IEC. Retrieved from </w:delText>
        </w:r>
        <w:r w:rsidR="006B7D5C" w:rsidDel="00A8450E">
          <w:fldChar w:fldCharType="begin"/>
        </w:r>
        <w:r w:rsidR="006B7D5C" w:rsidDel="00A8450E">
          <w:delInstrText xml:space="preserve"> HYPERLINK "http://standards.iso.org/ittf/PubliclyAvailableStandards/c040833_ISO_IEC_19757-3_2006(E).zip" \t "_blank" </w:delInstrText>
        </w:r>
        <w:r w:rsidR="006B7D5C" w:rsidDel="00A8450E">
          <w:fldChar w:fldCharType="separate"/>
        </w:r>
        <w:r w:rsidRPr="00AB387C" w:rsidDel="00A8450E">
          <w:rPr>
            <w:rFonts w:ascii="&amp;quot" w:eastAsia="Times New Roman" w:hAnsi="&amp;quot" w:cs="Times New Roman"/>
            <w:color w:val="000000"/>
            <w:sz w:val="19"/>
            <w:szCs w:val="19"/>
            <w:u w:val="single"/>
            <w:shd w:val="clear" w:color="auto" w:fill="FFFFFF"/>
          </w:rPr>
          <w:delText>http://standards.iso.org/ittf/PubliclyAvailableStandards/c040833_ISO_IEC_19757-3_2006(E).zip</w:delText>
        </w:r>
        <w:r w:rsidR="006B7D5C" w:rsidDel="00A8450E">
          <w:rPr>
            <w:rFonts w:ascii="&amp;quot" w:eastAsia="Times New Roman" w:hAnsi="&amp;quot" w:cs="Times New Roman"/>
            <w:color w:val="000000"/>
            <w:sz w:val="19"/>
            <w:szCs w:val="19"/>
            <w:u w:val="single"/>
            <w:shd w:val="clear" w:color="auto" w:fill="FFFFFF"/>
          </w:rPr>
          <w:fldChar w:fldCharType="end"/>
        </w:r>
      </w:del>
    </w:p>
    <w:p w14:paraId="26F031AB" w14:textId="41C51A90" w:rsidR="00AB387C" w:rsidRPr="00AB387C" w:rsidRDefault="00D41ECA" w:rsidP="00AB387C">
      <w:pPr>
        <w:spacing w:before="100" w:beforeAutospacing="1" w:after="100" w:afterAutospacing="1" w:line="240" w:lineRule="auto"/>
        <w:ind w:left="960" w:hanging="480"/>
        <w:rPr>
          <w:rFonts w:ascii="&amp;quot" w:eastAsia="Times New Roman" w:hAnsi="&amp;quot" w:cs="Times New Roman"/>
          <w:color w:val="000000"/>
          <w:sz w:val="24"/>
          <w:szCs w:val="24"/>
        </w:rPr>
      </w:pPr>
      <w:bookmarkStart w:id="780" w:name="NIEM-CTAS"/>
      <w:bookmarkEnd w:id="780"/>
      <w:ins w:id="781" w:author="Chipman, Charles" w:date="2019-01-08T13:44:00Z">
        <w:del w:id="782" w:author="James E Cabral" w:date="2020-09-02T15:26:00Z">
          <w:r w:rsidRPr="00AB387C" w:rsidDel="00A8450E">
            <w:rPr>
              <w:rFonts w:ascii="&amp;quot" w:eastAsia="Times New Roman" w:hAnsi="&amp;quot" w:cs="Times New Roman"/>
              <w:b/>
              <w:bCs/>
              <w:color w:val="000000"/>
              <w:sz w:val="24"/>
              <w:szCs w:val="24"/>
            </w:rPr>
            <w:delText xml:space="preserve"> </w:delText>
          </w:r>
        </w:del>
      </w:ins>
      <w:r w:rsidR="00AB387C" w:rsidRPr="00AB387C">
        <w:rPr>
          <w:rFonts w:ascii="&amp;quot" w:eastAsia="Times New Roman" w:hAnsi="&amp;quot" w:cs="Times New Roman"/>
          <w:b/>
          <w:bCs/>
          <w:color w:val="000000"/>
          <w:sz w:val="24"/>
          <w:szCs w:val="24"/>
        </w:rPr>
        <w:t xml:space="preserve">[NIEM Conformance Targets Attribute Specification </w:t>
      </w:r>
      <w:del w:id="783" w:author="Chipman, Charles" w:date="2019-01-15T08:16:00Z">
        <w:r w:rsidR="00AB387C" w:rsidRPr="00AB387C" w:rsidDel="00CC50A9">
          <w:rPr>
            <w:rFonts w:ascii="&amp;quot" w:eastAsia="Times New Roman" w:hAnsi="&amp;quot" w:cs="Times New Roman"/>
            <w:b/>
            <w:bCs/>
            <w:color w:val="000000"/>
            <w:sz w:val="24"/>
            <w:szCs w:val="24"/>
          </w:rPr>
          <w:delText>3</w:delText>
        </w:r>
      </w:del>
      <w:ins w:id="784" w:author="Chipman, Charles" w:date="2019-01-15T08:16:00Z">
        <w:r w:rsidR="00CC50A9">
          <w:rPr>
            <w:rFonts w:ascii="&amp;quot" w:eastAsia="Times New Roman" w:hAnsi="&amp;quot" w:cs="Times New Roman"/>
            <w:b/>
            <w:bCs/>
            <w:color w:val="000000"/>
            <w:sz w:val="24"/>
            <w:szCs w:val="24"/>
          </w:rPr>
          <w:t>4</w:t>
        </w:r>
      </w:ins>
      <w:r w:rsidR="00AB387C" w:rsidRPr="00AB387C">
        <w:rPr>
          <w:rFonts w:ascii="&amp;quot" w:eastAsia="Times New Roman" w:hAnsi="&amp;quot" w:cs="Times New Roman"/>
          <w:b/>
          <w:bCs/>
          <w:color w:val="000000"/>
          <w:sz w:val="24"/>
          <w:szCs w:val="24"/>
        </w:rPr>
        <w:t>.0]</w:t>
      </w:r>
      <w:r w:rsidR="00AB387C" w:rsidRPr="00AB387C">
        <w:rPr>
          <w:rFonts w:ascii="&amp;quot" w:eastAsia="Times New Roman" w:hAnsi="&amp;quot" w:cs="Times New Roman"/>
          <w:color w:val="000000"/>
          <w:sz w:val="24"/>
          <w:szCs w:val="24"/>
        </w:rPr>
        <w:t xml:space="preserve">: </w:t>
      </w:r>
      <w:r w:rsidR="00AB387C" w:rsidRPr="00AB387C">
        <w:rPr>
          <w:rFonts w:ascii="&amp;quot" w:eastAsia="Times New Roman" w:hAnsi="&amp;quot" w:cs="Times New Roman"/>
          <w:i/>
          <w:iCs/>
          <w:color w:val="000000"/>
          <w:sz w:val="24"/>
          <w:szCs w:val="24"/>
        </w:rPr>
        <w:t xml:space="preserve">NIEM Conformance Targets Attribute Specification, Version </w:t>
      </w:r>
      <w:del w:id="785" w:author="Chipman, Charles" w:date="2019-01-15T08:16:00Z">
        <w:r w:rsidR="00AB387C" w:rsidRPr="00AB387C" w:rsidDel="00CC50A9">
          <w:rPr>
            <w:rFonts w:ascii="&amp;quot" w:eastAsia="Times New Roman" w:hAnsi="&amp;quot" w:cs="Times New Roman"/>
            <w:i/>
            <w:iCs/>
            <w:color w:val="000000"/>
            <w:sz w:val="24"/>
            <w:szCs w:val="24"/>
          </w:rPr>
          <w:delText>3</w:delText>
        </w:r>
      </w:del>
      <w:ins w:id="786" w:author="James E Cabral" w:date="2020-09-08T10:19:00Z">
        <w:r w:rsidR="00EE54F8">
          <w:rPr>
            <w:rFonts w:ascii="&amp;quot" w:eastAsia="Times New Roman" w:hAnsi="&amp;quot" w:cs="Times New Roman"/>
            <w:i/>
            <w:iCs/>
            <w:color w:val="000000"/>
            <w:sz w:val="24"/>
            <w:szCs w:val="24"/>
          </w:rPr>
          <w:t>3</w:t>
        </w:r>
      </w:ins>
      <w:ins w:id="787" w:author="Chipman, Charles" w:date="2019-01-15T08:16:00Z">
        <w:del w:id="788" w:author="James E Cabral" w:date="2020-09-08T10:19:00Z">
          <w:r w:rsidR="00CC50A9" w:rsidDel="00EE54F8">
            <w:rPr>
              <w:rFonts w:ascii="&amp;quot" w:eastAsia="Times New Roman" w:hAnsi="&amp;quot" w:cs="Times New Roman"/>
              <w:i/>
              <w:iCs/>
              <w:color w:val="000000"/>
              <w:sz w:val="24"/>
              <w:szCs w:val="24"/>
            </w:rPr>
            <w:delText>4</w:delText>
          </w:r>
        </w:del>
      </w:ins>
      <w:r w:rsidR="00AB387C" w:rsidRPr="00AB387C">
        <w:rPr>
          <w:rFonts w:ascii="&amp;quot" w:eastAsia="Times New Roman" w:hAnsi="&amp;quot" w:cs="Times New Roman"/>
          <w:i/>
          <w:iCs/>
          <w:color w:val="000000"/>
          <w:sz w:val="24"/>
          <w:szCs w:val="24"/>
        </w:rPr>
        <w:t>.0</w:t>
      </w:r>
      <w:r w:rsidR="00AB387C" w:rsidRPr="00AB387C">
        <w:rPr>
          <w:rFonts w:ascii="&amp;quot" w:eastAsia="Times New Roman" w:hAnsi="&amp;quot" w:cs="Times New Roman"/>
          <w:color w:val="000000"/>
          <w:sz w:val="24"/>
          <w:szCs w:val="24"/>
        </w:rPr>
        <w:t xml:space="preserve">, NIEM Technical Architecture Committee (NTAC), </w:t>
      </w:r>
      <w:commentRangeStart w:id="789"/>
      <w:r w:rsidR="00AB387C" w:rsidRPr="00AB387C">
        <w:rPr>
          <w:rFonts w:ascii="&amp;quot" w:eastAsia="Times New Roman" w:hAnsi="&amp;quot" w:cs="Times New Roman"/>
          <w:color w:val="000000"/>
          <w:sz w:val="24"/>
          <w:szCs w:val="24"/>
        </w:rPr>
        <w:t>31 July 2014</w:t>
      </w:r>
      <w:commentRangeEnd w:id="789"/>
      <w:r w:rsidR="00CC50A9">
        <w:rPr>
          <w:rStyle w:val="CommentReference"/>
        </w:rPr>
        <w:commentReference w:id="789"/>
      </w:r>
      <w:r w:rsidR="00AB387C" w:rsidRPr="00AB387C">
        <w:rPr>
          <w:rFonts w:ascii="&amp;quot" w:eastAsia="Times New Roman" w:hAnsi="&amp;quot" w:cs="Times New Roman"/>
          <w:color w:val="000000"/>
          <w:sz w:val="24"/>
          <w:szCs w:val="24"/>
        </w:rPr>
        <w:t xml:space="preserve">. Available from </w:t>
      </w:r>
      <w:commentRangeStart w:id="790"/>
      <w:ins w:id="791" w:author="James E Cabral" w:date="2020-09-08T10:19:00Z">
        <w:r w:rsidR="00EE54F8">
          <w:rPr>
            <w:rFonts w:ascii="&amp;quot" w:eastAsia="Times New Roman" w:hAnsi="&amp;quot" w:cs="Times New Roman"/>
            <w:color w:val="000000"/>
            <w:sz w:val="19"/>
            <w:szCs w:val="19"/>
            <w:u w:val="single"/>
            <w:shd w:val="clear" w:color="auto" w:fill="FFFFFF"/>
          </w:rPr>
          <w:fldChar w:fldCharType="begin"/>
        </w:r>
        <w:r w:rsidR="00EE54F8">
          <w:rPr>
            <w:rFonts w:ascii="&amp;quot" w:eastAsia="Times New Roman" w:hAnsi="&amp;quot" w:cs="Times New Roman"/>
            <w:color w:val="000000"/>
            <w:sz w:val="19"/>
            <w:szCs w:val="19"/>
            <w:u w:val="single"/>
            <w:shd w:val="clear" w:color="auto" w:fill="FFFFFF"/>
          </w:rPr>
          <w:instrText xml:space="preserve"> HYPERLINK "</w:instrText>
        </w:r>
      </w:ins>
      <w:r w:rsidR="00EE54F8" w:rsidRPr="00EE54F8">
        <w:rPr>
          <w:rFonts w:ascii="&amp;quot" w:eastAsia="Times New Roman" w:hAnsi="&amp;quot" w:cs="Times New Roman"/>
          <w:color w:val="000000"/>
          <w:sz w:val="19"/>
          <w:szCs w:val="19"/>
          <w:u w:val="single"/>
          <w:shd w:val="clear" w:color="auto" w:fill="FFFFFF"/>
          <w:rPrChange w:id="792" w:author="James E Cabral" w:date="2020-09-08T10:19:00Z">
            <w:rPr>
              <w:rStyle w:val="Hyperlink"/>
              <w:rFonts w:ascii="&amp;quot" w:eastAsia="Times New Roman" w:hAnsi="&amp;quot" w:cs="Times New Roman"/>
              <w:sz w:val="19"/>
              <w:szCs w:val="19"/>
              <w:shd w:val="clear" w:color="auto" w:fill="FFFFFF"/>
            </w:rPr>
          </w:rPrChange>
        </w:rPr>
        <w:instrText>http://reference.niem.gov/niem/specification/conformance-targets-attribute/</w:instrText>
      </w:r>
      <w:ins w:id="793" w:author="James E Cabral" w:date="2020-09-08T10:19:00Z">
        <w:r w:rsidR="00EE54F8" w:rsidRPr="00EE54F8">
          <w:rPr>
            <w:rFonts w:ascii="&amp;quot" w:eastAsia="Times New Roman" w:hAnsi="&amp;quot" w:cs="Times New Roman"/>
            <w:color w:val="000000"/>
            <w:sz w:val="19"/>
            <w:szCs w:val="19"/>
            <w:u w:val="single"/>
            <w:shd w:val="clear" w:color="auto" w:fill="FFFFFF"/>
            <w:rPrChange w:id="794" w:author="James E Cabral" w:date="2020-09-08T10:19:00Z">
              <w:rPr>
                <w:rStyle w:val="Hyperlink"/>
                <w:rFonts w:ascii="&amp;quot" w:eastAsia="Times New Roman" w:hAnsi="&amp;quot" w:cs="Times New Roman"/>
                <w:sz w:val="19"/>
                <w:szCs w:val="19"/>
                <w:shd w:val="clear" w:color="auto" w:fill="FFFFFF"/>
              </w:rPr>
            </w:rPrChange>
          </w:rPr>
          <w:instrText>3</w:instrText>
        </w:r>
      </w:ins>
      <w:r w:rsidR="00EE54F8" w:rsidRPr="00EE54F8">
        <w:rPr>
          <w:rFonts w:ascii="&amp;quot" w:eastAsia="Times New Roman" w:hAnsi="&amp;quot" w:cs="Times New Roman"/>
          <w:color w:val="000000"/>
          <w:sz w:val="19"/>
          <w:szCs w:val="19"/>
          <w:u w:val="single"/>
          <w:shd w:val="clear" w:color="auto" w:fill="FFFFFF"/>
          <w:rPrChange w:id="795" w:author="James E Cabral" w:date="2020-09-08T10:19:00Z">
            <w:rPr>
              <w:rStyle w:val="Hyperlink"/>
              <w:rFonts w:ascii="&amp;quot" w:eastAsia="Times New Roman" w:hAnsi="&amp;quot" w:cs="Times New Roman"/>
              <w:sz w:val="19"/>
              <w:szCs w:val="19"/>
              <w:shd w:val="clear" w:color="auto" w:fill="FFFFFF"/>
            </w:rPr>
          </w:rPrChange>
        </w:rPr>
        <w:instrText>.0/</w:instrText>
      </w:r>
      <w:ins w:id="796" w:author="James E Cabral" w:date="2020-09-08T10:19:00Z">
        <w:r w:rsidR="00EE54F8">
          <w:rPr>
            <w:rFonts w:ascii="&amp;quot" w:eastAsia="Times New Roman" w:hAnsi="&amp;quot" w:cs="Times New Roman"/>
            <w:color w:val="000000"/>
            <w:sz w:val="19"/>
            <w:szCs w:val="19"/>
            <w:u w:val="single"/>
            <w:shd w:val="clear" w:color="auto" w:fill="FFFFFF"/>
          </w:rPr>
          <w:instrText xml:space="preserve">" </w:instrText>
        </w:r>
        <w:r w:rsidR="00EE54F8">
          <w:rPr>
            <w:rFonts w:ascii="&amp;quot" w:eastAsia="Times New Roman" w:hAnsi="&amp;quot" w:cs="Times New Roman"/>
            <w:color w:val="000000"/>
            <w:sz w:val="19"/>
            <w:szCs w:val="19"/>
            <w:u w:val="single"/>
            <w:shd w:val="clear" w:color="auto" w:fill="FFFFFF"/>
          </w:rPr>
          <w:fldChar w:fldCharType="separate"/>
        </w:r>
      </w:ins>
      <w:r w:rsidR="00EE54F8" w:rsidRPr="00117C65">
        <w:rPr>
          <w:rStyle w:val="Hyperlink"/>
          <w:rFonts w:ascii="&amp;quot" w:eastAsia="Times New Roman" w:hAnsi="&amp;quot" w:cs="Times New Roman"/>
          <w:sz w:val="19"/>
          <w:szCs w:val="19"/>
          <w:shd w:val="clear" w:color="auto" w:fill="FFFFFF"/>
        </w:rPr>
        <w:t>http://reference.niem.gov/niem/specification/conformance-targets-attri</w:t>
      </w:r>
      <w:r w:rsidR="00EE54F8" w:rsidRPr="00117C65">
        <w:rPr>
          <w:rStyle w:val="Hyperlink"/>
          <w:rFonts w:ascii="&amp;quot" w:eastAsia="Times New Roman" w:hAnsi="&amp;quot" w:cs="Times New Roman"/>
          <w:sz w:val="19"/>
          <w:szCs w:val="19"/>
          <w:shd w:val="clear" w:color="auto" w:fill="FFFFFF"/>
        </w:rPr>
        <w:t>b</w:t>
      </w:r>
      <w:r w:rsidR="00EE54F8" w:rsidRPr="00117C65">
        <w:rPr>
          <w:rStyle w:val="Hyperlink"/>
          <w:rFonts w:ascii="&amp;quot" w:eastAsia="Times New Roman" w:hAnsi="&amp;quot" w:cs="Times New Roman"/>
          <w:sz w:val="19"/>
          <w:szCs w:val="19"/>
          <w:shd w:val="clear" w:color="auto" w:fill="FFFFFF"/>
        </w:rPr>
        <w:t>ute/</w:t>
      </w:r>
      <w:del w:id="797" w:author="Chipman, Charles" w:date="2019-01-15T08:17:00Z">
        <w:r w:rsidR="00EE54F8" w:rsidRPr="003439DA" w:rsidDel="00CC50A9">
          <w:rPr>
            <w:rStyle w:val="Hyperlink"/>
            <w:rFonts w:ascii="&amp;quot" w:eastAsia="Times New Roman" w:hAnsi="&amp;quot" w:cs="Times New Roman"/>
            <w:sz w:val="19"/>
            <w:szCs w:val="19"/>
            <w:shd w:val="clear" w:color="auto" w:fill="FFFFFF"/>
            <w:rPrChange w:id="798" w:author="James E Cabral" w:date="2020-09-08T10:19:00Z">
              <w:rPr>
                <w:rStyle w:val="Hyperlink"/>
                <w:rFonts w:ascii="&amp;quot" w:eastAsia="Times New Roman" w:hAnsi="&amp;quot" w:cs="Times New Roman"/>
                <w:sz w:val="19"/>
                <w:szCs w:val="19"/>
                <w:shd w:val="clear" w:color="auto" w:fill="FFFFFF"/>
              </w:rPr>
            </w:rPrChange>
          </w:rPr>
          <w:delText>3</w:delText>
        </w:r>
      </w:del>
      <w:ins w:id="799" w:author="James E Cabral" w:date="2020-09-08T10:19:00Z">
        <w:r w:rsidR="00EE54F8" w:rsidRPr="003439DA">
          <w:rPr>
            <w:rStyle w:val="Hyperlink"/>
            <w:rFonts w:ascii="&amp;quot" w:eastAsia="Times New Roman" w:hAnsi="&amp;quot" w:cs="Times New Roman"/>
            <w:sz w:val="19"/>
            <w:szCs w:val="19"/>
            <w:shd w:val="clear" w:color="auto" w:fill="FFFFFF"/>
            <w:rPrChange w:id="800" w:author="James E Cabral" w:date="2020-09-08T10:19:00Z">
              <w:rPr>
                <w:rStyle w:val="Hyperlink"/>
                <w:rFonts w:ascii="&amp;quot" w:eastAsia="Times New Roman" w:hAnsi="&amp;quot" w:cs="Times New Roman"/>
                <w:sz w:val="19"/>
                <w:szCs w:val="19"/>
                <w:shd w:val="clear" w:color="auto" w:fill="FFFFFF"/>
              </w:rPr>
            </w:rPrChange>
          </w:rPr>
          <w:t>3</w:t>
        </w:r>
      </w:ins>
      <w:ins w:id="801" w:author="Chipman, Charles" w:date="2019-01-15T08:17:00Z">
        <w:del w:id="802" w:author="James E Cabral" w:date="2020-09-08T10:19:00Z">
          <w:r w:rsidR="00EE54F8" w:rsidRPr="003439DA" w:rsidDel="00EE54F8">
            <w:rPr>
              <w:rStyle w:val="Hyperlink"/>
              <w:rFonts w:ascii="&amp;quot" w:eastAsia="Times New Roman" w:hAnsi="&amp;quot" w:cs="Times New Roman"/>
              <w:sz w:val="19"/>
              <w:szCs w:val="19"/>
              <w:shd w:val="clear" w:color="auto" w:fill="FFFFFF"/>
              <w:rPrChange w:id="803" w:author="James E Cabral" w:date="2020-09-08T10:19:00Z">
                <w:rPr>
                  <w:rStyle w:val="Hyperlink"/>
                  <w:rFonts w:ascii="&amp;quot" w:eastAsia="Times New Roman" w:hAnsi="&amp;quot" w:cs="Times New Roman"/>
                  <w:sz w:val="19"/>
                  <w:szCs w:val="19"/>
                  <w:shd w:val="clear" w:color="auto" w:fill="FFFFFF"/>
                </w:rPr>
              </w:rPrChange>
            </w:rPr>
            <w:delText>4</w:delText>
          </w:r>
        </w:del>
      </w:ins>
      <w:r w:rsidR="00EE54F8" w:rsidRPr="003439DA">
        <w:rPr>
          <w:rStyle w:val="Hyperlink"/>
          <w:rFonts w:ascii="&amp;quot" w:eastAsia="Times New Roman" w:hAnsi="&amp;quot" w:cs="Times New Roman"/>
          <w:sz w:val="19"/>
          <w:szCs w:val="19"/>
          <w:shd w:val="clear" w:color="auto" w:fill="FFFFFF"/>
          <w:rPrChange w:id="804" w:author="James E Cabral" w:date="2020-09-08T10:19:00Z">
            <w:rPr>
              <w:rStyle w:val="Hyperlink"/>
              <w:rFonts w:ascii="&amp;quot" w:eastAsia="Times New Roman" w:hAnsi="&amp;quot" w:cs="Times New Roman"/>
              <w:sz w:val="19"/>
              <w:szCs w:val="19"/>
              <w:shd w:val="clear" w:color="auto" w:fill="FFFFFF"/>
            </w:rPr>
          </w:rPrChange>
        </w:rPr>
        <w:t>.0/</w:t>
      </w:r>
      <w:ins w:id="805" w:author="James E Cabral" w:date="2020-09-08T10:19:00Z">
        <w:r w:rsidR="00EE54F8">
          <w:rPr>
            <w:rFonts w:ascii="&amp;quot" w:eastAsia="Times New Roman" w:hAnsi="&amp;quot" w:cs="Times New Roman"/>
            <w:color w:val="000000"/>
            <w:sz w:val="19"/>
            <w:szCs w:val="19"/>
            <w:u w:val="single"/>
            <w:shd w:val="clear" w:color="auto" w:fill="FFFFFF"/>
          </w:rPr>
          <w:fldChar w:fldCharType="end"/>
        </w:r>
        <w:commentRangeEnd w:id="790"/>
        <w:r w:rsidR="00EE54F8">
          <w:rPr>
            <w:rStyle w:val="CommentReference"/>
          </w:rPr>
          <w:commentReference w:id="790"/>
        </w:r>
      </w:ins>
    </w:p>
    <w:p w14:paraId="67AE4562" w14:textId="15834C38" w:rsidR="00AB387C" w:rsidDel="00D837E7" w:rsidRDefault="00AB387C" w:rsidP="00A8450E">
      <w:pPr>
        <w:spacing w:before="100" w:beforeAutospacing="1" w:after="100" w:afterAutospacing="1" w:line="240" w:lineRule="auto"/>
        <w:ind w:left="960" w:hanging="480"/>
        <w:rPr>
          <w:del w:id="806" w:author="James E Cabral" w:date="2020-09-02T15:26:00Z"/>
          <w:rFonts w:ascii="&amp;quot" w:eastAsia="Times New Roman" w:hAnsi="&amp;quot" w:cs="Times New Roman"/>
          <w:color w:val="000000"/>
          <w:sz w:val="19"/>
          <w:szCs w:val="19"/>
          <w:u w:val="single"/>
          <w:shd w:val="clear" w:color="auto" w:fill="FFFFFF"/>
        </w:rPr>
      </w:pPr>
      <w:bookmarkStart w:id="807" w:name="NIEM-NDR"/>
      <w:bookmarkEnd w:id="807"/>
      <w:r w:rsidRPr="00AB387C">
        <w:rPr>
          <w:rFonts w:ascii="&amp;quot" w:eastAsia="Times New Roman" w:hAnsi="&amp;quot" w:cs="Times New Roman"/>
          <w:b/>
          <w:bCs/>
          <w:color w:val="000000"/>
          <w:sz w:val="24"/>
          <w:szCs w:val="24"/>
        </w:rPr>
        <w:t xml:space="preserve">[NIEM NDR </w:t>
      </w:r>
      <w:del w:id="808" w:author="Chipman, Charles" w:date="2019-01-15T08:18:00Z">
        <w:r w:rsidRPr="00AB387C" w:rsidDel="00CC50A9">
          <w:rPr>
            <w:rFonts w:ascii="&amp;quot" w:eastAsia="Times New Roman" w:hAnsi="&amp;quot" w:cs="Times New Roman"/>
            <w:b/>
            <w:bCs/>
            <w:color w:val="000000"/>
            <w:sz w:val="24"/>
            <w:szCs w:val="24"/>
          </w:rPr>
          <w:delText>3</w:delText>
        </w:r>
      </w:del>
      <w:ins w:id="809" w:author="James E Cabral" w:date="2020-09-02T12:18:00Z">
        <w:r w:rsidR="007340B1">
          <w:rPr>
            <w:rFonts w:ascii="&amp;quot" w:eastAsia="Times New Roman" w:hAnsi="&amp;quot" w:cs="Times New Roman"/>
            <w:b/>
            <w:bCs/>
            <w:color w:val="000000"/>
            <w:sz w:val="24"/>
            <w:szCs w:val="24"/>
          </w:rPr>
          <w:t>5</w:t>
        </w:r>
      </w:ins>
      <w:ins w:id="810" w:author="Chipman, Charles" w:date="2019-01-15T08:18:00Z">
        <w:del w:id="811" w:author="James E Cabral" w:date="2020-09-02T12:18:00Z">
          <w:r w:rsidR="00CC50A9" w:rsidDel="007340B1">
            <w:rPr>
              <w:rFonts w:ascii="&amp;quot" w:eastAsia="Times New Roman" w:hAnsi="&amp;quot" w:cs="Times New Roman"/>
              <w:b/>
              <w:bCs/>
              <w:color w:val="000000"/>
              <w:sz w:val="24"/>
              <w:szCs w:val="24"/>
            </w:rPr>
            <w:delText>4</w:delText>
          </w:r>
        </w:del>
      </w:ins>
      <w:r w:rsidRPr="00AB387C">
        <w:rPr>
          <w:rFonts w:ascii="&amp;quot" w:eastAsia="Times New Roman" w:hAnsi="&amp;quot" w:cs="Times New Roman"/>
          <w:b/>
          <w:bCs/>
          <w:color w:val="000000"/>
          <w:sz w:val="24"/>
          <w:szCs w:val="24"/>
        </w:rPr>
        <w:t>.0]</w:t>
      </w:r>
      <w:r w:rsidRPr="00AB387C">
        <w:rPr>
          <w:rFonts w:ascii="&amp;quot" w:eastAsia="Times New Roman" w:hAnsi="&amp;quot" w:cs="Times New Roman"/>
          <w:color w:val="000000"/>
          <w:sz w:val="24"/>
          <w:szCs w:val="24"/>
        </w:rPr>
        <w:t xml:space="preserve">: </w:t>
      </w:r>
      <w:r w:rsidRPr="00AB387C">
        <w:rPr>
          <w:rFonts w:ascii="&amp;quot" w:eastAsia="Times New Roman" w:hAnsi="&amp;quot" w:cs="Times New Roman"/>
          <w:i/>
          <w:iCs/>
          <w:color w:val="000000"/>
          <w:sz w:val="24"/>
          <w:szCs w:val="24"/>
        </w:rPr>
        <w:t>NIEM Naming and Design Rules</w:t>
      </w:r>
      <w:r w:rsidRPr="00AB387C">
        <w:rPr>
          <w:rFonts w:ascii="&amp;quot" w:eastAsia="Times New Roman" w:hAnsi="&amp;quot" w:cs="Times New Roman"/>
          <w:color w:val="000000"/>
          <w:sz w:val="24"/>
          <w:szCs w:val="24"/>
        </w:rPr>
        <w:t xml:space="preserve">, Version </w:t>
      </w:r>
      <w:del w:id="812" w:author="Chipman, Charles" w:date="2019-01-15T08:18:00Z">
        <w:r w:rsidRPr="00AB387C" w:rsidDel="00CC50A9">
          <w:rPr>
            <w:rFonts w:ascii="&amp;quot" w:eastAsia="Times New Roman" w:hAnsi="&amp;quot" w:cs="Times New Roman"/>
            <w:color w:val="000000"/>
            <w:sz w:val="24"/>
            <w:szCs w:val="24"/>
          </w:rPr>
          <w:delText>3</w:delText>
        </w:r>
      </w:del>
      <w:ins w:id="813" w:author="James E Cabral" w:date="2020-09-02T12:18:00Z">
        <w:r w:rsidR="007340B1">
          <w:rPr>
            <w:rFonts w:ascii="&amp;quot" w:eastAsia="Times New Roman" w:hAnsi="&amp;quot" w:cs="Times New Roman"/>
            <w:color w:val="000000"/>
            <w:sz w:val="24"/>
            <w:szCs w:val="24"/>
          </w:rPr>
          <w:t>5</w:t>
        </w:r>
      </w:ins>
      <w:ins w:id="814" w:author="Chipman, Charles" w:date="2019-01-15T08:18:00Z">
        <w:del w:id="815" w:author="James E Cabral" w:date="2020-09-02T12:18:00Z">
          <w:r w:rsidR="00CC50A9" w:rsidDel="007340B1">
            <w:rPr>
              <w:rFonts w:ascii="&amp;quot" w:eastAsia="Times New Roman" w:hAnsi="&amp;quot" w:cs="Times New Roman"/>
              <w:color w:val="000000"/>
              <w:sz w:val="24"/>
              <w:szCs w:val="24"/>
            </w:rPr>
            <w:delText>4</w:delText>
          </w:r>
        </w:del>
      </w:ins>
      <w:r w:rsidRPr="00AB387C">
        <w:rPr>
          <w:rFonts w:ascii="&amp;quot" w:eastAsia="Times New Roman" w:hAnsi="&amp;quot" w:cs="Times New Roman"/>
          <w:color w:val="000000"/>
          <w:sz w:val="24"/>
          <w:szCs w:val="24"/>
        </w:rPr>
        <w:t xml:space="preserve">.0, NIEM Technical Architecture Committee (NTAC), </w:t>
      </w:r>
      <w:commentRangeStart w:id="816"/>
      <w:del w:id="817" w:author="James E Cabral" w:date="2020-09-02T12:18:00Z">
        <w:r w:rsidRPr="00AB387C" w:rsidDel="007340B1">
          <w:rPr>
            <w:rFonts w:ascii="&amp;quot" w:eastAsia="Times New Roman" w:hAnsi="&amp;quot" w:cs="Times New Roman"/>
            <w:color w:val="000000"/>
            <w:sz w:val="24"/>
            <w:szCs w:val="24"/>
          </w:rPr>
          <w:delText>31 July 2014</w:delText>
        </w:r>
        <w:commentRangeEnd w:id="816"/>
        <w:r w:rsidR="00CC50A9" w:rsidDel="007340B1">
          <w:rPr>
            <w:rStyle w:val="CommentReference"/>
          </w:rPr>
          <w:commentReference w:id="816"/>
        </w:r>
      </w:del>
      <w:ins w:id="818" w:author="James E Cabral" w:date="2020-09-02T12:18:00Z">
        <w:r w:rsidR="007340B1">
          <w:rPr>
            <w:rFonts w:ascii="&amp;quot" w:eastAsia="Times New Roman" w:hAnsi="&amp;quot" w:cs="Times New Roman"/>
            <w:color w:val="000000"/>
            <w:sz w:val="24"/>
            <w:szCs w:val="24"/>
          </w:rPr>
          <w:t>TBD</w:t>
        </w:r>
      </w:ins>
      <w:r w:rsidRPr="00AB387C">
        <w:rPr>
          <w:rFonts w:ascii="&amp;quot" w:eastAsia="Times New Roman" w:hAnsi="&amp;quot" w:cs="Times New Roman"/>
          <w:color w:val="000000"/>
          <w:sz w:val="24"/>
          <w:szCs w:val="24"/>
        </w:rPr>
        <w:t xml:space="preserve">. Available from </w:t>
      </w:r>
      <w:del w:id="819" w:author="James E Cabral" w:date="2020-09-02T12:19:00Z">
        <w:r w:rsidRPr="00AB387C" w:rsidDel="007340B1">
          <w:rPr>
            <w:rFonts w:ascii="&amp;quot" w:eastAsia="Times New Roman" w:hAnsi="&amp;quot" w:cs="Times New Roman"/>
            <w:color w:val="000000"/>
            <w:sz w:val="24"/>
            <w:szCs w:val="24"/>
          </w:rPr>
          <w:fldChar w:fldCharType="begin"/>
        </w:r>
        <w:r w:rsidRPr="00AB387C" w:rsidDel="007340B1">
          <w:rPr>
            <w:rFonts w:ascii="&amp;quot" w:eastAsia="Times New Roman" w:hAnsi="&amp;quot" w:cs="Times New Roman"/>
            <w:color w:val="000000"/>
            <w:sz w:val="24"/>
            <w:szCs w:val="24"/>
          </w:rPr>
          <w:delInstrText xml:space="preserve"> HYPERLINK "http://reference.niem.gov/niem/specification/naming-and-design-rules/3.0/" \t "_blank" </w:delInstrText>
        </w:r>
        <w:r w:rsidRPr="00AB387C" w:rsidDel="007340B1">
          <w:rPr>
            <w:rFonts w:ascii="&amp;quot" w:eastAsia="Times New Roman" w:hAnsi="&amp;quot" w:cs="Times New Roman"/>
            <w:color w:val="000000"/>
            <w:sz w:val="24"/>
            <w:szCs w:val="24"/>
          </w:rPr>
          <w:fldChar w:fldCharType="separate"/>
        </w:r>
      </w:del>
      <w:del w:id="820" w:author="James E Cabral" w:date="2020-09-02T12:18:00Z">
        <w:r w:rsidRPr="00AB387C" w:rsidDel="007340B1">
          <w:rPr>
            <w:rFonts w:ascii="&amp;quot" w:eastAsia="Times New Roman" w:hAnsi="&amp;quot" w:cs="Times New Roman"/>
            <w:color w:val="000000"/>
            <w:sz w:val="19"/>
            <w:szCs w:val="19"/>
            <w:u w:val="single"/>
            <w:shd w:val="clear" w:color="auto" w:fill="FFFFFF"/>
          </w:rPr>
          <w:delText>http://reference.niem.gov/niem/specification/naming-and-design-rules/3</w:delText>
        </w:r>
      </w:del>
      <w:ins w:id="821" w:author="Chipman, Charles" w:date="2019-01-15T08:18:00Z">
        <w:del w:id="822" w:author="James E Cabral" w:date="2020-09-02T12:18:00Z">
          <w:r w:rsidR="00CC50A9" w:rsidDel="007340B1">
            <w:rPr>
              <w:rFonts w:ascii="&amp;quot" w:eastAsia="Times New Roman" w:hAnsi="&amp;quot" w:cs="Times New Roman"/>
              <w:color w:val="000000"/>
              <w:sz w:val="19"/>
              <w:szCs w:val="19"/>
              <w:u w:val="single"/>
              <w:shd w:val="clear" w:color="auto" w:fill="FFFFFF"/>
            </w:rPr>
            <w:delText>4</w:delText>
          </w:r>
        </w:del>
      </w:ins>
      <w:del w:id="823" w:author="James E Cabral" w:date="2020-09-02T12:18:00Z">
        <w:r w:rsidRPr="00AB387C" w:rsidDel="007340B1">
          <w:rPr>
            <w:rFonts w:ascii="&amp;quot" w:eastAsia="Times New Roman" w:hAnsi="&amp;quot" w:cs="Times New Roman"/>
            <w:color w:val="000000"/>
            <w:sz w:val="19"/>
            <w:szCs w:val="19"/>
            <w:u w:val="single"/>
            <w:shd w:val="clear" w:color="auto" w:fill="FFFFFF"/>
          </w:rPr>
          <w:delText>.0/</w:delText>
        </w:r>
      </w:del>
      <w:del w:id="824" w:author="James E Cabral" w:date="2020-09-02T12:19:00Z">
        <w:r w:rsidRPr="00AB387C" w:rsidDel="007340B1">
          <w:rPr>
            <w:rFonts w:ascii="&amp;quot" w:eastAsia="Times New Roman" w:hAnsi="&amp;quot" w:cs="Times New Roman"/>
            <w:color w:val="000000"/>
            <w:sz w:val="24"/>
            <w:szCs w:val="24"/>
          </w:rPr>
          <w:fldChar w:fldCharType="end"/>
        </w:r>
      </w:del>
      <w:ins w:id="825" w:author="James E Cabral" w:date="2020-09-02T12:19:00Z">
        <w:del w:id="826" w:author="James E Cabral" w:date="2020-09-02T12:18:00Z">
          <w:r w:rsidR="007340B1" w:rsidRPr="00AB387C" w:rsidDel="007340B1">
            <w:rPr>
              <w:rFonts w:ascii="&amp;quot" w:eastAsia="Times New Roman" w:hAnsi="&amp;quot" w:cs="Times New Roman"/>
              <w:color w:val="000000"/>
              <w:sz w:val="19"/>
              <w:szCs w:val="19"/>
              <w:u w:val="single"/>
              <w:shd w:val="clear" w:color="auto" w:fill="FFFFFF"/>
            </w:rPr>
            <w:delText>http://reference.niem.gov/niem/specification/naming-and-design-rules/3</w:delText>
          </w:r>
          <w:r w:rsidR="007340B1" w:rsidDel="007340B1">
            <w:rPr>
              <w:rFonts w:ascii="&amp;quot" w:eastAsia="Times New Roman" w:hAnsi="&amp;quot" w:cs="Times New Roman"/>
              <w:color w:val="000000"/>
              <w:sz w:val="19"/>
              <w:szCs w:val="19"/>
              <w:u w:val="single"/>
              <w:shd w:val="clear" w:color="auto" w:fill="FFFFFF"/>
            </w:rPr>
            <w:delText>4</w:delText>
          </w:r>
          <w:r w:rsidR="007340B1" w:rsidRPr="00AB387C" w:rsidDel="007340B1">
            <w:rPr>
              <w:rFonts w:ascii="&amp;quot" w:eastAsia="Times New Roman" w:hAnsi="&amp;quot" w:cs="Times New Roman"/>
              <w:color w:val="000000"/>
              <w:sz w:val="19"/>
              <w:szCs w:val="19"/>
              <w:u w:val="single"/>
              <w:shd w:val="clear" w:color="auto" w:fill="FFFFFF"/>
            </w:rPr>
            <w:delText>.0/</w:delText>
          </w:r>
        </w:del>
        <w:r w:rsidR="007340B1">
          <w:rPr>
            <w:rFonts w:ascii="&amp;quot" w:eastAsia="Times New Roman" w:hAnsi="&amp;quot" w:cs="Times New Roman"/>
            <w:color w:val="000000"/>
            <w:sz w:val="19"/>
            <w:szCs w:val="19"/>
            <w:u w:val="single"/>
            <w:shd w:val="clear" w:color="auto" w:fill="FFFFFF"/>
          </w:rPr>
          <w:t>TBD</w:t>
        </w:r>
      </w:ins>
    </w:p>
    <w:p w14:paraId="690FC20E" w14:textId="1C947864" w:rsidR="00D837E7" w:rsidRDefault="00D837E7" w:rsidP="00AB387C">
      <w:pPr>
        <w:spacing w:before="100" w:beforeAutospacing="1" w:after="100" w:afterAutospacing="1" w:line="240" w:lineRule="auto"/>
        <w:ind w:left="960" w:hanging="480"/>
        <w:rPr>
          <w:ins w:id="827" w:author="James E Cabral" w:date="2020-09-02T15:43:00Z"/>
          <w:rFonts w:ascii="&amp;quot" w:eastAsia="Times New Roman" w:hAnsi="&amp;quot" w:cs="Times New Roman"/>
          <w:color w:val="000000"/>
          <w:sz w:val="19"/>
          <w:szCs w:val="19"/>
          <w:u w:val="single"/>
          <w:shd w:val="clear" w:color="auto" w:fill="FFFFFF"/>
        </w:rPr>
      </w:pPr>
    </w:p>
    <w:p w14:paraId="28B1553B" w14:textId="77777777" w:rsidR="00D837E7" w:rsidRPr="00AB387C" w:rsidRDefault="00D837E7" w:rsidP="00D837E7">
      <w:pPr>
        <w:spacing w:before="100" w:beforeAutospacing="1" w:after="100" w:afterAutospacing="1" w:line="240" w:lineRule="auto"/>
        <w:ind w:left="960" w:hanging="480"/>
        <w:rPr>
          <w:ins w:id="828" w:author="James E Cabral" w:date="2020-09-02T15:43:00Z"/>
          <w:rFonts w:ascii="&amp;quot" w:eastAsia="Times New Roman" w:hAnsi="&amp;quot" w:cs="Times New Roman"/>
          <w:color w:val="000000"/>
          <w:sz w:val="24"/>
          <w:szCs w:val="24"/>
        </w:rPr>
      </w:pPr>
      <w:ins w:id="829" w:author="James E Cabral" w:date="2020-09-02T15:43:00Z">
        <w:r w:rsidRPr="00AB387C">
          <w:rPr>
            <w:rFonts w:ascii="&amp;quot" w:eastAsia="Times New Roman" w:hAnsi="&amp;quot" w:cs="Times New Roman"/>
            <w:b/>
            <w:bCs/>
            <w:color w:val="000000"/>
            <w:sz w:val="24"/>
            <w:szCs w:val="24"/>
          </w:rPr>
          <w:t xml:space="preserve">[NIEM MPD Specification </w:t>
        </w:r>
        <w:r>
          <w:rPr>
            <w:rFonts w:ascii="&amp;quot" w:eastAsia="Times New Roman" w:hAnsi="&amp;quot" w:cs="Times New Roman"/>
            <w:b/>
            <w:bCs/>
            <w:color w:val="000000"/>
            <w:sz w:val="24"/>
            <w:szCs w:val="24"/>
          </w:rPr>
          <w:t>4</w:t>
        </w:r>
        <w:r w:rsidRPr="00AB387C">
          <w:rPr>
            <w:rFonts w:ascii="&amp;quot" w:eastAsia="Times New Roman" w:hAnsi="&amp;quot" w:cs="Times New Roman"/>
            <w:b/>
            <w:bCs/>
            <w:color w:val="000000"/>
            <w:sz w:val="24"/>
            <w:szCs w:val="24"/>
          </w:rPr>
          <w:t>.0]</w:t>
        </w:r>
        <w:r w:rsidRPr="00AB387C">
          <w:rPr>
            <w:rFonts w:ascii="&amp;quot" w:eastAsia="Times New Roman" w:hAnsi="&amp;quot" w:cs="Times New Roman"/>
            <w:color w:val="000000"/>
            <w:sz w:val="24"/>
            <w:szCs w:val="24"/>
          </w:rPr>
          <w:t xml:space="preserve">: </w:t>
        </w:r>
        <w:r w:rsidRPr="00AB387C">
          <w:rPr>
            <w:rFonts w:ascii="&amp;quot" w:eastAsia="Times New Roman" w:hAnsi="&amp;quot" w:cs="Times New Roman"/>
            <w:i/>
            <w:iCs/>
            <w:color w:val="000000"/>
            <w:sz w:val="24"/>
            <w:szCs w:val="24"/>
          </w:rPr>
          <w:t>NIEM Model Package Description (MPD) Specification</w:t>
        </w:r>
        <w:r w:rsidRPr="00AB387C">
          <w:rPr>
            <w:rFonts w:ascii="&amp;quot" w:eastAsia="Times New Roman" w:hAnsi="&amp;quot" w:cs="Times New Roman"/>
            <w:color w:val="000000"/>
            <w:sz w:val="24"/>
            <w:szCs w:val="24"/>
          </w:rPr>
          <w:t xml:space="preserve">, Version </w:t>
        </w:r>
        <w:r>
          <w:rPr>
            <w:rFonts w:ascii="&amp;quot" w:eastAsia="Times New Roman" w:hAnsi="&amp;quot" w:cs="Times New Roman"/>
            <w:color w:val="000000"/>
            <w:sz w:val="24"/>
            <w:szCs w:val="24"/>
          </w:rPr>
          <w:t>4</w:t>
        </w:r>
        <w:r w:rsidRPr="00AB387C">
          <w:rPr>
            <w:rFonts w:ascii="&amp;quot" w:eastAsia="Times New Roman" w:hAnsi="&amp;quot" w:cs="Times New Roman"/>
            <w:color w:val="000000"/>
            <w:sz w:val="24"/>
            <w:szCs w:val="24"/>
          </w:rPr>
          <w:t xml:space="preserve">.0, NIEM Technical Architecture Committee (NTAC), </w:t>
        </w:r>
        <w:commentRangeStart w:id="830"/>
        <w:r w:rsidRPr="00AB387C">
          <w:rPr>
            <w:rFonts w:ascii="&amp;quot" w:eastAsia="Times New Roman" w:hAnsi="&amp;quot" w:cs="Times New Roman"/>
            <w:color w:val="000000"/>
            <w:sz w:val="24"/>
            <w:szCs w:val="24"/>
          </w:rPr>
          <w:t>15 August 2014</w:t>
        </w:r>
        <w:commentRangeEnd w:id="830"/>
        <w:r>
          <w:rPr>
            <w:rStyle w:val="CommentReference"/>
          </w:rPr>
          <w:commentReference w:id="830"/>
        </w:r>
        <w:r w:rsidRPr="00AB387C">
          <w:rPr>
            <w:rFonts w:ascii="&amp;quot" w:eastAsia="Times New Roman" w:hAnsi="&amp;quot" w:cs="Times New Roman"/>
            <w:color w:val="000000"/>
            <w:sz w:val="24"/>
            <w:szCs w:val="24"/>
          </w:rPr>
          <w:t xml:space="preserve">. Available from </w:t>
        </w:r>
        <w:r>
          <w:rPr>
            <w:rFonts w:ascii="&amp;quot" w:eastAsia="Times New Roman" w:hAnsi="&amp;quot" w:cs="Times New Roman"/>
            <w:color w:val="000000"/>
            <w:sz w:val="19"/>
            <w:szCs w:val="19"/>
            <w:u w:val="single"/>
            <w:shd w:val="clear" w:color="auto" w:fill="FFFFFF"/>
          </w:rPr>
          <w:fldChar w:fldCharType="begin"/>
        </w:r>
        <w:r>
          <w:rPr>
            <w:rFonts w:ascii="&amp;quot" w:eastAsia="Times New Roman" w:hAnsi="&amp;quot" w:cs="Times New Roman"/>
            <w:color w:val="000000"/>
            <w:sz w:val="19"/>
            <w:szCs w:val="19"/>
            <w:u w:val="single"/>
            <w:shd w:val="clear" w:color="auto" w:fill="FFFFFF"/>
          </w:rPr>
          <w:instrText xml:space="preserve"> HYPERLINK "</w:instrText>
        </w:r>
        <w:r w:rsidRPr="00AB387C">
          <w:rPr>
            <w:rFonts w:ascii="&amp;quot" w:eastAsia="Times New Roman" w:hAnsi="&amp;quot" w:cs="Times New Roman"/>
            <w:color w:val="000000"/>
            <w:sz w:val="19"/>
            <w:szCs w:val="19"/>
            <w:u w:val="single"/>
            <w:shd w:val="clear" w:color="auto" w:fill="FFFFFF"/>
          </w:rPr>
          <w:instrText>http://reference.niem.gov/niem/specification/model-package-description/</w:instrText>
        </w:r>
        <w:r>
          <w:rPr>
            <w:rFonts w:ascii="&amp;quot" w:eastAsia="Times New Roman" w:hAnsi="&amp;quot" w:cs="Times New Roman"/>
            <w:color w:val="000000"/>
            <w:sz w:val="19"/>
            <w:szCs w:val="19"/>
            <w:u w:val="single"/>
            <w:shd w:val="clear" w:color="auto" w:fill="FFFFFF"/>
          </w:rPr>
          <w:instrText>4</w:instrText>
        </w:r>
        <w:r w:rsidRPr="00AB387C">
          <w:rPr>
            <w:rFonts w:ascii="&amp;quot" w:eastAsia="Times New Roman" w:hAnsi="&amp;quot" w:cs="Times New Roman"/>
            <w:color w:val="000000"/>
            <w:sz w:val="19"/>
            <w:szCs w:val="19"/>
            <w:u w:val="single"/>
            <w:shd w:val="clear" w:color="auto" w:fill="FFFFFF"/>
          </w:rPr>
          <w:instrText>.0/</w:instrText>
        </w:r>
        <w:r>
          <w:rPr>
            <w:rFonts w:ascii="&amp;quot" w:eastAsia="Times New Roman" w:hAnsi="&amp;quot" w:cs="Times New Roman"/>
            <w:color w:val="000000"/>
            <w:sz w:val="19"/>
            <w:szCs w:val="19"/>
            <w:u w:val="single"/>
            <w:shd w:val="clear" w:color="auto" w:fill="FFFFFF"/>
          </w:rPr>
          <w:instrText xml:space="preserve">" </w:instrText>
        </w:r>
        <w:r>
          <w:rPr>
            <w:rFonts w:ascii="&amp;quot" w:eastAsia="Times New Roman" w:hAnsi="&amp;quot" w:cs="Times New Roman"/>
            <w:color w:val="000000"/>
            <w:sz w:val="19"/>
            <w:szCs w:val="19"/>
            <w:u w:val="single"/>
            <w:shd w:val="clear" w:color="auto" w:fill="FFFFFF"/>
          </w:rPr>
          <w:fldChar w:fldCharType="separate"/>
        </w:r>
        <w:r w:rsidRPr="000F5A77">
          <w:rPr>
            <w:rStyle w:val="Hyperlink"/>
            <w:rFonts w:ascii="&amp;quot" w:eastAsia="Times New Roman" w:hAnsi="&amp;quot" w:cs="Times New Roman"/>
            <w:sz w:val="19"/>
            <w:szCs w:val="19"/>
            <w:shd w:val="clear" w:color="auto" w:fill="FFFFFF"/>
          </w:rPr>
          <w:t>http://reference.niem.gov/niem/specification/model-package-description/4.0/</w:t>
        </w:r>
        <w:r>
          <w:rPr>
            <w:rFonts w:ascii="&amp;quot" w:eastAsia="Times New Roman" w:hAnsi="&amp;quot" w:cs="Times New Roman"/>
            <w:color w:val="000000"/>
            <w:sz w:val="19"/>
            <w:szCs w:val="19"/>
            <w:u w:val="single"/>
            <w:shd w:val="clear" w:color="auto" w:fill="FFFFFF"/>
          </w:rPr>
          <w:fldChar w:fldCharType="end"/>
        </w:r>
      </w:ins>
    </w:p>
    <w:p w14:paraId="23A8BFC2" w14:textId="576AC6EA" w:rsidR="00AB387C" w:rsidRPr="00AB387C" w:rsidDel="00A8450E" w:rsidRDefault="00AB387C">
      <w:pPr>
        <w:spacing w:before="100" w:beforeAutospacing="1" w:after="100" w:afterAutospacing="1" w:line="240" w:lineRule="auto"/>
        <w:rPr>
          <w:del w:id="831" w:author="James E Cabral" w:date="2020-09-02T15:26:00Z"/>
          <w:rFonts w:ascii="&amp;quot" w:eastAsia="Times New Roman" w:hAnsi="&amp;quot" w:cs="Times New Roman"/>
          <w:color w:val="000000"/>
          <w:sz w:val="24"/>
          <w:szCs w:val="24"/>
        </w:rPr>
        <w:pPrChange w:id="832" w:author="James E Cabral" w:date="2020-09-02T15:43:00Z">
          <w:pPr>
            <w:spacing w:before="100" w:beforeAutospacing="1" w:after="100" w:afterAutospacing="1" w:line="240" w:lineRule="auto"/>
            <w:ind w:left="960" w:hanging="480"/>
          </w:pPr>
        </w:pPrChange>
      </w:pPr>
      <w:bookmarkStart w:id="833" w:name="NIEM-HLTA"/>
      <w:bookmarkEnd w:id="833"/>
      <w:del w:id="834" w:author="Chipman, Charles" w:date="2019-01-15T08:18:00Z">
        <w:r w:rsidRPr="00AB387C" w:rsidDel="00CC50A9">
          <w:rPr>
            <w:rFonts w:ascii="&amp;quot" w:eastAsia="Times New Roman" w:hAnsi="&amp;quot" w:cs="Times New Roman"/>
            <w:b/>
            <w:bCs/>
            <w:color w:val="000000"/>
            <w:sz w:val="24"/>
            <w:szCs w:val="24"/>
          </w:rPr>
          <w:delText>[NIEM-HLTA]</w:delText>
        </w:r>
        <w:r w:rsidRPr="00AB387C" w:rsidDel="00CC50A9">
          <w:rPr>
            <w:rFonts w:ascii="&amp;quot" w:eastAsia="Times New Roman" w:hAnsi="&amp;quot" w:cs="Times New Roman"/>
            <w:color w:val="000000"/>
            <w:sz w:val="24"/>
            <w:szCs w:val="24"/>
          </w:rPr>
          <w:delText xml:space="preserve">: </w:delText>
        </w:r>
        <w:r w:rsidRPr="00AB387C" w:rsidDel="00CC50A9">
          <w:rPr>
            <w:rFonts w:ascii="&amp;quot" w:eastAsia="Times New Roman" w:hAnsi="&amp;quot" w:cs="Times New Roman"/>
            <w:i/>
            <w:iCs/>
            <w:color w:val="000000"/>
            <w:sz w:val="24"/>
            <w:szCs w:val="24"/>
          </w:rPr>
          <w:delText>NIEM High-Level Tool Architecture (HLTA)</w:delText>
        </w:r>
        <w:r w:rsidRPr="00AB387C" w:rsidDel="00CC50A9">
          <w:rPr>
            <w:rFonts w:ascii="&amp;quot" w:eastAsia="Times New Roman" w:hAnsi="&amp;quot" w:cs="Times New Roman"/>
            <w:color w:val="000000"/>
            <w:sz w:val="24"/>
            <w:szCs w:val="24"/>
          </w:rPr>
          <w:delText xml:space="preserve">, Version 1.1, NIEM Technical Architecture Committee (NTAC), 1 December 2008. Available from </w:delText>
        </w:r>
        <w:r w:rsidR="00DD6AF3" w:rsidDel="00CC50A9">
          <w:rPr>
            <w:rFonts w:ascii="&amp;quot" w:eastAsia="Times New Roman" w:hAnsi="&amp;quot" w:cs="Times New Roman"/>
            <w:color w:val="000000"/>
            <w:sz w:val="19"/>
            <w:szCs w:val="19"/>
            <w:u w:val="single"/>
            <w:shd w:val="clear" w:color="auto" w:fill="FFFFFF"/>
          </w:rPr>
          <w:fldChar w:fldCharType="begin"/>
        </w:r>
        <w:r w:rsidR="00DD6AF3" w:rsidDel="00CC50A9">
          <w:rPr>
            <w:rFonts w:ascii="&amp;quot" w:eastAsia="Times New Roman" w:hAnsi="&amp;quot" w:cs="Times New Roman"/>
            <w:color w:val="000000"/>
            <w:sz w:val="19"/>
            <w:szCs w:val="19"/>
            <w:u w:val="single"/>
            <w:shd w:val="clear" w:color="auto" w:fill="FFFFFF"/>
          </w:rPr>
          <w:delInstrText xml:space="preserve"> HYPERLINK "http://reference.niem.gov/niem/specification/high-level-tool-architecture/1.1/" \t "_blank" </w:delInstrText>
        </w:r>
        <w:r w:rsidR="00DD6AF3" w:rsidDel="00CC50A9">
          <w:rPr>
            <w:rFonts w:ascii="&amp;quot" w:eastAsia="Times New Roman" w:hAnsi="&amp;quot" w:cs="Times New Roman"/>
            <w:color w:val="000000"/>
            <w:sz w:val="19"/>
            <w:szCs w:val="19"/>
            <w:u w:val="single"/>
            <w:shd w:val="clear" w:color="auto" w:fill="FFFFFF"/>
          </w:rPr>
          <w:fldChar w:fldCharType="separate"/>
        </w:r>
        <w:r w:rsidRPr="00AB387C" w:rsidDel="00CC50A9">
          <w:rPr>
            <w:rFonts w:ascii="&amp;quot" w:eastAsia="Times New Roman" w:hAnsi="&amp;quot" w:cs="Times New Roman"/>
            <w:color w:val="000000"/>
            <w:sz w:val="19"/>
            <w:szCs w:val="19"/>
            <w:u w:val="single"/>
            <w:shd w:val="clear" w:color="auto" w:fill="FFFFFF"/>
          </w:rPr>
          <w:delText>http://reference.niem.gov/niem/specification/high-level-tool-architecture/1.1/</w:delText>
        </w:r>
        <w:r w:rsidR="00DD6AF3" w:rsidDel="00CC50A9">
          <w:rPr>
            <w:rFonts w:ascii="&amp;quot" w:eastAsia="Times New Roman" w:hAnsi="&amp;quot" w:cs="Times New Roman"/>
            <w:color w:val="000000"/>
            <w:sz w:val="19"/>
            <w:szCs w:val="19"/>
            <w:u w:val="single"/>
            <w:shd w:val="clear" w:color="auto" w:fill="FFFFFF"/>
          </w:rPr>
          <w:fldChar w:fldCharType="end"/>
        </w:r>
      </w:del>
    </w:p>
    <w:p w14:paraId="1BD13252" w14:textId="69538D08" w:rsidR="00AB387C" w:rsidRPr="00AB387C" w:rsidDel="00A8450E" w:rsidRDefault="00AB387C">
      <w:pPr>
        <w:spacing w:before="100" w:beforeAutospacing="1" w:after="100" w:afterAutospacing="1" w:line="240" w:lineRule="auto"/>
        <w:rPr>
          <w:del w:id="835" w:author="James E Cabral" w:date="2020-09-02T15:26:00Z"/>
          <w:rFonts w:ascii="&amp;quot" w:eastAsia="Times New Roman" w:hAnsi="&amp;quot" w:cs="Times New Roman"/>
          <w:color w:val="000000"/>
          <w:sz w:val="24"/>
          <w:szCs w:val="24"/>
        </w:rPr>
        <w:pPrChange w:id="836" w:author="James E Cabral" w:date="2020-09-02T15:43:00Z">
          <w:pPr>
            <w:spacing w:before="100" w:beforeAutospacing="1" w:after="100" w:afterAutospacing="1" w:line="240" w:lineRule="auto"/>
            <w:ind w:left="960" w:hanging="480"/>
          </w:pPr>
        </w:pPrChange>
      </w:pPr>
      <w:bookmarkStart w:id="837" w:name="NIEM-HLVA"/>
      <w:bookmarkEnd w:id="837"/>
      <w:del w:id="838" w:author="James E Cabral" w:date="2020-09-02T15:26:00Z">
        <w:r w:rsidRPr="00AB387C" w:rsidDel="00A8450E">
          <w:rPr>
            <w:rFonts w:ascii="&amp;quot" w:eastAsia="Times New Roman" w:hAnsi="&amp;quot" w:cs="Times New Roman"/>
            <w:b/>
            <w:bCs/>
            <w:color w:val="000000"/>
            <w:sz w:val="24"/>
            <w:szCs w:val="24"/>
          </w:rPr>
          <w:delText>[NIEM-HLVA]</w:delText>
        </w:r>
        <w:r w:rsidRPr="00AB387C" w:rsidDel="00A8450E">
          <w:rPr>
            <w:rFonts w:ascii="&amp;quot" w:eastAsia="Times New Roman" w:hAnsi="&amp;quot" w:cs="Times New Roman"/>
            <w:color w:val="000000"/>
            <w:sz w:val="24"/>
            <w:szCs w:val="24"/>
          </w:rPr>
          <w:delText xml:space="preserve">: </w:delText>
        </w:r>
        <w:r w:rsidRPr="00AB387C" w:rsidDel="00A8450E">
          <w:rPr>
            <w:rFonts w:ascii="&amp;quot" w:eastAsia="Times New Roman" w:hAnsi="&amp;quot" w:cs="Times New Roman"/>
            <w:i/>
            <w:iCs/>
            <w:color w:val="000000"/>
            <w:sz w:val="24"/>
            <w:szCs w:val="24"/>
          </w:rPr>
          <w:delText>NIEM High-Level Version Architecture</w:delText>
        </w:r>
        <w:r w:rsidRPr="00AB387C" w:rsidDel="00A8450E">
          <w:rPr>
            <w:rFonts w:ascii="&amp;quot" w:eastAsia="Times New Roman" w:hAnsi="&amp;quot" w:cs="Times New Roman"/>
            <w:color w:val="000000"/>
            <w:sz w:val="24"/>
            <w:szCs w:val="24"/>
          </w:rPr>
          <w:delText xml:space="preserve">, </w:delText>
        </w:r>
        <w:commentRangeStart w:id="839"/>
        <w:r w:rsidRPr="00AB387C" w:rsidDel="00A8450E">
          <w:rPr>
            <w:rFonts w:ascii="&amp;quot" w:eastAsia="Times New Roman" w:hAnsi="&amp;quot" w:cs="Times New Roman"/>
            <w:color w:val="000000"/>
            <w:sz w:val="24"/>
            <w:szCs w:val="24"/>
          </w:rPr>
          <w:delText>Version 1.0</w:delText>
        </w:r>
        <w:commentRangeEnd w:id="839"/>
        <w:r w:rsidR="0015339E" w:rsidDel="00A8450E">
          <w:rPr>
            <w:rStyle w:val="CommentReference"/>
          </w:rPr>
          <w:commentReference w:id="839"/>
        </w:r>
        <w:r w:rsidRPr="00AB387C" w:rsidDel="00A8450E">
          <w:rPr>
            <w:rFonts w:ascii="&amp;quot" w:eastAsia="Times New Roman" w:hAnsi="&amp;quot" w:cs="Times New Roman"/>
            <w:color w:val="000000"/>
            <w:sz w:val="24"/>
            <w:szCs w:val="24"/>
          </w:rPr>
          <w:delText xml:space="preserve">, NIEM Technical Architecture Committee (NTAC), 31 July 2008. Available from </w:delText>
        </w:r>
        <w:r w:rsidR="006B7D5C" w:rsidDel="00A8450E">
          <w:fldChar w:fldCharType="begin"/>
        </w:r>
        <w:r w:rsidR="006B7D5C" w:rsidDel="00A8450E">
          <w:delInstrText xml:space="preserve"> HYPERLINK "http://reference.niem.gov/niem/specification/high-level-version-architecture/1.0/" \t "_blank" </w:delInstrText>
        </w:r>
        <w:r w:rsidR="006B7D5C" w:rsidDel="00A8450E">
          <w:fldChar w:fldCharType="separate"/>
        </w:r>
        <w:r w:rsidRPr="00AB387C" w:rsidDel="00A8450E">
          <w:rPr>
            <w:rFonts w:ascii="&amp;quot" w:eastAsia="Times New Roman" w:hAnsi="&amp;quot" w:cs="Times New Roman"/>
            <w:color w:val="000000"/>
            <w:sz w:val="19"/>
            <w:szCs w:val="19"/>
            <w:u w:val="single"/>
            <w:shd w:val="clear" w:color="auto" w:fill="FFFFFF"/>
          </w:rPr>
          <w:delText>http://reference.niem.gov/niem/specification/high-level-version-architecture/1.0/</w:delText>
        </w:r>
        <w:r w:rsidR="006B7D5C" w:rsidDel="00A8450E">
          <w:rPr>
            <w:rFonts w:ascii="&amp;quot" w:eastAsia="Times New Roman" w:hAnsi="&amp;quot" w:cs="Times New Roman"/>
            <w:color w:val="000000"/>
            <w:sz w:val="19"/>
            <w:szCs w:val="19"/>
            <w:u w:val="single"/>
            <w:shd w:val="clear" w:color="auto" w:fill="FFFFFF"/>
          </w:rPr>
          <w:fldChar w:fldCharType="end"/>
        </w:r>
      </w:del>
    </w:p>
    <w:p w14:paraId="43843A26" w14:textId="6437F8FE" w:rsidR="00AB387C" w:rsidRPr="00AB387C" w:rsidDel="00D837E7" w:rsidRDefault="00AB387C">
      <w:pPr>
        <w:spacing w:before="100" w:beforeAutospacing="1" w:after="100" w:afterAutospacing="1" w:line="240" w:lineRule="auto"/>
        <w:rPr>
          <w:del w:id="840" w:author="James E Cabral" w:date="2020-09-02T15:43:00Z"/>
          <w:rFonts w:ascii="&amp;quot" w:eastAsia="Times New Roman" w:hAnsi="&amp;quot" w:cs="Times New Roman"/>
          <w:color w:val="000000"/>
          <w:sz w:val="24"/>
          <w:szCs w:val="24"/>
        </w:rPr>
        <w:pPrChange w:id="841" w:author="James E Cabral" w:date="2020-09-02T15:43:00Z">
          <w:pPr>
            <w:spacing w:before="100" w:beforeAutospacing="1" w:after="100" w:afterAutospacing="1" w:line="240" w:lineRule="auto"/>
            <w:ind w:left="960" w:hanging="480"/>
          </w:pPr>
        </w:pPrChange>
      </w:pPr>
      <w:bookmarkStart w:id="842" w:name="NIEM-Implement"/>
      <w:bookmarkEnd w:id="842"/>
      <w:del w:id="843" w:author="James E Cabral" w:date="2020-09-02T15:43:00Z">
        <w:r w:rsidRPr="00AB387C" w:rsidDel="00D837E7">
          <w:rPr>
            <w:rFonts w:ascii="&amp;quot" w:eastAsia="Times New Roman" w:hAnsi="&amp;quot" w:cs="Times New Roman"/>
            <w:b/>
            <w:bCs/>
            <w:color w:val="000000"/>
            <w:sz w:val="24"/>
            <w:szCs w:val="24"/>
          </w:rPr>
          <w:delText>[NIEM Implementation Guidance]</w:delText>
        </w:r>
        <w:r w:rsidRPr="00AB387C" w:rsidDel="00D837E7">
          <w:rPr>
            <w:rFonts w:ascii="&amp;quot" w:eastAsia="Times New Roman" w:hAnsi="&amp;quot" w:cs="Times New Roman"/>
            <w:color w:val="000000"/>
            <w:sz w:val="24"/>
            <w:szCs w:val="24"/>
          </w:rPr>
          <w:delText xml:space="preserve">: NIEM Implementation Guide, NIEM Program Management Office (PMO). Available from </w:delText>
        </w:r>
        <w:r w:rsidRPr="00AB387C" w:rsidDel="00D837E7">
          <w:rPr>
            <w:rFonts w:ascii="&amp;quot" w:eastAsia="Times New Roman" w:hAnsi="&amp;quot" w:cs="Times New Roman"/>
            <w:color w:val="000000"/>
            <w:sz w:val="24"/>
            <w:szCs w:val="24"/>
          </w:rPr>
          <w:fldChar w:fldCharType="begin"/>
        </w:r>
        <w:r w:rsidRPr="00AB387C" w:rsidDel="00D837E7">
          <w:rPr>
            <w:rFonts w:ascii="&amp;quot" w:eastAsia="Times New Roman" w:hAnsi="&amp;quot" w:cs="Times New Roman"/>
            <w:color w:val="000000"/>
            <w:sz w:val="24"/>
            <w:szCs w:val="24"/>
          </w:rPr>
          <w:delInstrText xml:space="preserve"> HYPERLINK "https://www.niem.gov/aboutniem/grant-funding/Pages/implementation-guide.aspx" \t "_blank" </w:delInstrText>
        </w:r>
        <w:r w:rsidRPr="00AB387C" w:rsidDel="00D837E7">
          <w:rPr>
            <w:rFonts w:ascii="&amp;quot" w:eastAsia="Times New Roman" w:hAnsi="&amp;quot" w:cs="Times New Roman"/>
            <w:color w:val="000000"/>
            <w:sz w:val="24"/>
            <w:szCs w:val="24"/>
          </w:rPr>
          <w:fldChar w:fldCharType="separate"/>
        </w:r>
        <w:r w:rsidRPr="00AB387C" w:rsidDel="00D837E7">
          <w:rPr>
            <w:rFonts w:ascii="&amp;quot" w:eastAsia="Times New Roman" w:hAnsi="&amp;quot" w:cs="Times New Roman"/>
            <w:color w:val="000000"/>
            <w:sz w:val="19"/>
            <w:szCs w:val="19"/>
            <w:u w:val="single"/>
            <w:shd w:val="clear" w:color="auto" w:fill="FFFFFF"/>
          </w:rPr>
          <w:delText>https://www.niem.gov/aboutniem/grant-funding/Pages/implementation-guide.aspx</w:delText>
        </w:r>
        <w:r w:rsidRPr="00AB387C" w:rsidDel="00D837E7">
          <w:rPr>
            <w:rFonts w:ascii="&amp;quot" w:eastAsia="Times New Roman" w:hAnsi="&amp;quot" w:cs="Times New Roman"/>
            <w:color w:val="000000"/>
            <w:sz w:val="24"/>
            <w:szCs w:val="24"/>
          </w:rPr>
          <w:fldChar w:fldCharType="end"/>
        </w:r>
      </w:del>
    </w:p>
    <w:p w14:paraId="42B78CC9" w14:textId="2B596669" w:rsidR="00AB387C" w:rsidRPr="00AB387C" w:rsidRDefault="00AB387C" w:rsidP="00AB387C">
      <w:pPr>
        <w:spacing w:before="100" w:beforeAutospacing="1" w:after="100" w:afterAutospacing="1" w:line="240" w:lineRule="auto"/>
        <w:ind w:left="960" w:hanging="480"/>
        <w:rPr>
          <w:rFonts w:ascii="&amp;quot" w:eastAsia="Times New Roman" w:hAnsi="&amp;quot" w:cs="Times New Roman"/>
          <w:color w:val="000000"/>
          <w:sz w:val="24"/>
          <w:szCs w:val="24"/>
        </w:rPr>
      </w:pPr>
      <w:bookmarkStart w:id="844" w:name="NIEM-MPD"/>
      <w:bookmarkEnd w:id="844"/>
      <w:r w:rsidRPr="00AB387C">
        <w:rPr>
          <w:rFonts w:ascii="&amp;quot" w:eastAsia="Times New Roman" w:hAnsi="&amp;quot" w:cs="Times New Roman"/>
          <w:b/>
          <w:bCs/>
          <w:color w:val="000000"/>
          <w:sz w:val="24"/>
          <w:szCs w:val="24"/>
        </w:rPr>
        <w:t xml:space="preserve">[NIEM </w:t>
      </w:r>
      <w:del w:id="845" w:author="James E Cabral" w:date="2020-09-02T12:19:00Z">
        <w:r w:rsidRPr="00AB387C" w:rsidDel="007340B1">
          <w:rPr>
            <w:rFonts w:ascii="&amp;quot" w:eastAsia="Times New Roman" w:hAnsi="&amp;quot" w:cs="Times New Roman"/>
            <w:b/>
            <w:bCs/>
            <w:color w:val="000000"/>
            <w:sz w:val="24"/>
            <w:szCs w:val="24"/>
          </w:rPr>
          <w:delText>MPD Specification 3</w:delText>
        </w:r>
      </w:del>
      <w:ins w:id="846" w:author="Chipman, Charles" w:date="2019-01-15T08:20:00Z">
        <w:del w:id="847" w:author="James E Cabral" w:date="2020-09-02T12:19:00Z">
          <w:r w:rsidR="00CC50A9" w:rsidDel="007340B1">
            <w:rPr>
              <w:rFonts w:ascii="&amp;quot" w:eastAsia="Times New Roman" w:hAnsi="&amp;quot" w:cs="Times New Roman"/>
              <w:b/>
              <w:bCs/>
              <w:color w:val="000000"/>
              <w:sz w:val="24"/>
              <w:szCs w:val="24"/>
            </w:rPr>
            <w:delText>4</w:delText>
          </w:r>
        </w:del>
      </w:ins>
      <w:del w:id="848" w:author="James E Cabral" w:date="2020-09-02T12:19:00Z">
        <w:r w:rsidRPr="00AB387C" w:rsidDel="007340B1">
          <w:rPr>
            <w:rFonts w:ascii="&amp;quot" w:eastAsia="Times New Roman" w:hAnsi="&amp;quot" w:cs="Times New Roman"/>
            <w:b/>
            <w:bCs/>
            <w:color w:val="000000"/>
            <w:sz w:val="24"/>
            <w:szCs w:val="24"/>
          </w:rPr>
          <w:delText>.0</w:delText>
        </w:r>
      </w:del>
      <w:ins w:id="849" w:author="James E Cabral" w:date="2020-09-02T12:19:00Z">
        <w:r w:rsidR="007340B1">
          <w:rPr>
            <w:rFonts w:ascii="&amp;quot" w:eastAsia="Times New Roman" w:hAnsi="&amp;quot" w:cs="Times New Roman"/>
            <w:b/>
            <w:bCs/>
            <w:color w:val="000000"/>
            <w:sz w:val="24"/>
            <w:szCs w:val="24"/>
          </w:rPr>
          <w:t>Message Specification Rules and Conventions</w:t>
        </w:r>
      </w:ins>
      <w:r w:rsidRPr="00AB387C">
        <w:rPr>
          <w:rFonts w:ascii="&amp;quot" w:eastAsia="Times New Roman" w:hAnsi="&amp;quot" w:cs="Times New Roman"/>
          <w:b/>
          <w:bCs/>
          <w:color w:val="000000"/>
          <w:sz w:val="24"/>
          <w:szCs w:val="24"/>
        </w:rPr>
        <w:t>]</w:t>
      </w:r>
      <w:r w:rsidRPr="00AB387C">
        <w:rPr>
          <w:rFonts w:ascii="&amp;quot" w:eastAsia="Times New Roman" w:hAnsi="&amp;quot" w:cs="Times New Roman"/>
          <w:color w:val="000000"/>
          <w:sz w:val="24"/>
          <w:szCs w:val="24"/>
        </w:rPr>
        <w:t xml:space="preserve">: </w:t>
      </w:r>
      <w:r w:rsidRPr="00AB387C">
        <w:rPr>
          <w:rFonts w:ascii="&amp;quot" w:eastAsia="Times New Roman" w:hAnsi="&amp;quot" w:cs="Times New Roman"/>
          <w:i/>
          <w:iCs/>
          <w:color w:val="000000"/>
          <w:sz w:val="24"/>
          <w:szCs w:val="24"/>
        </w:rPr>
        <w:t xml:space="preserve">NIEM </w:t>
      </w:r>
      <w:del w:id="850" w:author="James E Cabral" w:date="2020-09-02T12:19:00Z">
        <w:r w:rsidRPr="00AB387C" w:rsidDel="007340B1">
          <w:rPr>
            <w:rFonts w:ascii="&amp;quot" w:eastAsia="Times New Roman" w:hAnsi="&amp;quot" w:cs="Times New Roman"/>
            <w:i/>
            <w:iCs/>
            <w:color w:val="000000"/>
            <w:sz w:val="24"/>
            <w:szCs w:val="24"/>
          </w:rPr>
          <w:delText>Model Package Description (MPD) Specification</w:delText>
        </w:r>
      </w:del>
      <w:ins w:id="851" w:author="James E Cabral" w:date="2020-09-02T12:19:00Z">
        <w:r w:rsidR="007340B1">
          <w:rPr>
            <w:rFonts w:ascii="&amp;quot" w:eastAsia="Times New Roman" w:hAnsi="&amp;quot" w:cs="Times New Roman"/>
            <w:i/>
            <w:iCs/>
            <w:color w:val="000000"/>
            <w:sz w:val="24"/>
            <w:szCs w:val="24"/>
          </w:rPr>
          <w:t>Message Specification Rules and Conventions</w:t>
        </w:r>
      </w:ins>
      <w:r w:rsidRPr="00AB387C">
        <w:rPr>
          <w:rFonts w:ascii="&amp;quot" w:eastAsia="Times New Roman" w:hAnsi="&amp;quot" w:cs="Times New Roman"/>
          <w:color w:val="000000"/>
          <w:sz w:val="24"/>
          <w:szCs w:val="24"/>
        </w:rPr>
        <w:t xml:space="preserve">, Version </w:t>
      </w:r>
      <w:del w:id="852" w:author="Chipman, Charles" w:date="2019-01-15T08:20:00Z">
        <w:r w:rsidRPr="00AB387C" w:rsidDel="00CC50A9">
          <w:rPr>
            <w:rFonts w:ascii="&amp;quot" w:eastAsia="Times New Roman" w:hAnsi="&amp;quot" w:cs="Times New Roman"/>
            <w:color w:val="000000"/>
            <w:sz w:val="24"/>
            <w:szCs w:val="24"/>
          </w:rPr>
          <w:delText>3</w:delText>
        </w:r>
      </w:del>
      <w:ins w:id="853" w:author="James E Cabral" w:date="2020-09-02T12:19:00Z">
        <w:r w:rsidR="007340B1">
          <w:rPr>
            <w:rFonts w:ascii="&amp;quot" w:eastAsia="Times New Roman" w:hAnsi="&amp;quot" w:cs="Times New Roman"/>
            <w:color w:val="000000"/>
            <w:sz w:val="24"/>
            <w:szCs w:val="24"/>
          </w:rPr>
          <w:t>1</w:t>
        </w:r>
      </w:ins>
      <w:ins w:id="854" w:author="Chipman, Charles" w:date="2019-01-15T08:20:00Z">
        <w:del w:id="855" w:author="James E Cabral" w:date="2020-09-02T12:19:00Z">
          <w:r w:rsidR="00CC50A9" w:rsidDel="007340B1">
            <w:rPr>
              <w:rFonts w:ascii="&amp;quot" w:eastAsia="Times New Roman" w:hAnsi="&amp;quot" w:cs="Times New Roman"/>
              <w:color w:val="000000"/>
              <w:sz w:val="24"/>
              <w:szCs w:val="24"/>
            </w:rPr>
            <w:delText>4</w:delText>
          </w:r>
        </w:del>
      </w:ins>
      <w:r w:rsidRPr="00AB387C">
        <w:rPr>
          <w:rFonts w:ascii="&amp;quot" w:eastAsia="Times New Roman" w:hAnsi="&amp;quot" w:cs="Times New Roman"/>
          <w:color w:val="000000"/>
          <w:sz w:val="24"/>
          <w:szCs w:val="24"/>
        </w:rPr>
        <w:t>.0, NIEM Technical Architecture Committee (NTAC),</w:t>
      </w:r>
      <w:ins w:id="856" w:author="James E Cabral" w:date="2020-09-02T12:19:00Z">
        <w:r w:rsidR="007340B1">
          <w:rPr>
            <w:rFonts w:ascii="&amp;quot" w:eastAsia="Times New Roman" w:hAnsi="&amp;quot" w:cs="Times New Roman"/>
            <w:color w:val="000000"/>
            <w:sz w:val="24"/>
            <w:szCs w:val="24"/>
          </w:rPr>
          <w:t xml:space="preserve"> </w:t>
        </w:r>
      </w:ins>
      <w:del w:id="857" w:author="James E Cabral" w:date="2020-09-02T12:19:00Z">
        <w:r w:rsidRPr="00AB387C" w:rsidDel="007340B1">
          <w:rPr>
            <w:rFonts w:ascii="&amp;quot" w:eastAsia="Times New Roman" w:hAnsi="&amp;quot" w:cs="Times New Roman"/>
            <w:color w:val="000000"/>
            <w:sz w:val="24"/>
            <w:szCs w:val="24"/>
          </w:rPr>
          <w:delText xml:space="preserve"> </w:delText>
        </w:r>
        <w:commentRangeStart w:id="858"/>
        <w:r w:rsidRPr="00AB387C" w:rsidDel="007340B1">
          <w:rPr>
            <w:rFonts w:ascii="&amp;quot" w:eastAsia="Times New Roman" w:hAnsi="&amp;quot" w:cs="Times New Roman"/>
            <w:color w:val="000000"/>
            <w:sz w:val="24"/>
            <w:szCs w:val="24"/>
          </w:rPr>
          <w:delText>15 August 2014</w:delText>
        </w:r>
        <w:commentRangeEnd w:id="858"/>
        <w:r w:rsidR="00CC50A9" w:rsidDel="007340B1">
          <w:rPr>
            <w:rStyle w:val="CommentReference"/>
          </w:rPr>
          <w:commentReference w:id="858"/>
        </w:r>
      </w:del>
      <w:ins w:id="859" w:author="James E Cabral" w:date="2020-09-02T12:19:00Z">
        <w:r w:rsidR="007340B1">
          <w:rPr>
            <w:rFonts w:ascii="&amp;quot" w:eastAsia="Times New Roman" w:hAnsi="&amp;quot" w:cs="Times New Roman"/>
            <w:color w:val="000000"/>
            <w:sz w:val="24"/>
            <w:szCs w:val="24"/>
          </w:rPr>
          <w:t>TBD</w:t>
        </w:r>
      </w:ins>
      <w:r w:rsidRPr="00AB387C">
        <w:rPr>
          <w:rFonts w:ascii="&amp;quot" w:eastAsia="Times New Roman" w:hAnsi="&amp;quot" w:cs="Times New Roman"/>
          <w:color w:val="000000"/>
          <w:sz w:val="24"/>
          <w:szCs w:val="24"/>
        </w:rPr>
        <w:t xml:space="preserve">. Available from </w:t>
      </w:r>
      <w:ins w:id="860" w:author="Chipman, Charles" w:date="2019-01-15T08:20:00Z">
        <w:del w:id="861" w:author="James E Cabral" w:date="2020-09-02T12:19:00Z">
          <w:r w:rsidR="00CC50A9" w:rsidDel="007340B1">
            <w:rPr>
              <w:rFonts w:ascii="&amp;quot" w:eastAsia="Times New Roman" w:hAnsi="&amp;quot" w:cs="Times New Roman"/>
              <w:color w:val="000000"/>
              <w:sz w:val="19"/>
              <w:szCs w:val="19"/>
              <w:u w:val="single"/>
              <w:shd w:val="clear" w:color="auto" w:fill="FFFFFF"/>
            </w:rPr>
            <w:fldChar w:fldCharType="begin"/>
          </w:r>
          <w:r w:rsidR="00CC50A9" w:rsidDel="007340B1">
            <w:rPr>
              <w:rFonts w:ascii="&amp;quot" w:eastAsia="Times New Roman" w:hAnsi="&amp;quot" w:cs="Times New Roman"/>
              <w:color w:val="000000"/>
              <w:sz w:val="19"/>
              <w:szCs w:val="19"/>
              <w:u w:val="single"/>
              <w:shd w:val="clear" w:color="auto" w:fill="FFFFFF"/>
            </w:rPr>
            <w:delInstrText xml:space="preserve"> HYPERLINK "</w:delInstrText>
          </w:r>
        </w:del>
      </w:ins>
      <w:del w:id="862" w:author="James E Cabral" w:date="2020-09-02T12:19:00Z">
        <w:r w:rsidR="00CC50A9" w:rsidRPr="00AB387C" w:rsidDel="007340B1">
          <w:rPr>
            <w:rFonts w:ascii="&amp;quot" w:eastAsia="Times New Roman" w:hAnsi="&amp;quot" w:cs="Times New Roman"/>
            <w:color w:val="000000"/>
            <w:sz w:val="19"/>
            <w:szCs w:val="19"/>
            <w:u w:val="single"/>
            <w:shd w:val="clear" w:color="auto" w:fill="FFFFFF"/>
          </w:rPr>
          <w:delInstrText>http://reference.niem.gov/niem/specification/model-package-description/</w:delInstrText>
        </w:r>
      </w:del>
      <w:ins w:id="863" w:author="Chipman, Charles" w:date="2019-01-15T08:20:00Z">
        <w:del w:id="864" w:author="James E Cabral" w:date="2020-09-02T12:19:00Z">
          <w:r w:rsidR="00CC50A9" w:rsidDel="007340B1">
            <w:rPr>
              <w:rFonts w:ascii="&amp;quot" w:eastAsia="Times New Roman" w:hAnsi="&amp;quot" w:cs="Times New Roman"/>
              <w:color w:val="000000"/>
              <w:sz w:val="19"/>
              <w:szCs w:val="19"/>
              <w:u w:val="single"/>
              <w:shd w:val="clear" w:color="auto" w:fill="FFFFFF"/>
            </w:rPr>
            <w:delInstrText>4</w:delInstrText>
          </w:r>
        </w:del>
      </w:ins>
      <w:del w:id="865" w:author="James E Cabral" w:date="2020-09-02T12:19:00Z">
        <w:r w:rsidR="00CC50A9" w:rsidRPr="00AB387C" w:rsidDel="007340B1">
          <w:rPr>
            <w:rFonts w:ascii="&amp;quot" w:eastAsia="Times New Roman" w:hAnsi="&amp;quot" w:cs="Times New Roman"/>
            <w:color w:val="000000"/>
            <w:sz w:val="19"/>
            <w:szCs w:val="19"/>
            <w:u w:val="single"/>
            <w:shd w:val="clear" w:color="auto" w:fill="FFFFFF"/>
          </w:rPr>
          <w:delInstrText>.0/</w:delInstrText>
        </w:r>
      </w:del>
      <w:ins w:id="866" w:author="Chipman, Charles" w:date="2019-01-15T08:20:00Z">
        <w:del w:id="867" w:author="James E Cabral" w:date="2020-09-02T12:19:00Z">
          <w:r w:rsidR="00CC50A9" w:rsidDel="007340B1">
            <w:rPr>
              <w:rFonts w:ascii="&amp;quot" w:eastAsia="Times New Roman" w:hAnsi="&amp;quot" w:cs="Times New Roman"/>
              <w:color w:val="000000"/>
              <w:sz w:val="19"/>
              <w:szCs w:val="19"/>
              <w:u w:val="single"/>
              <w:shd w:val="clear" w:color="auto" w:fill="FFFFFF"/>
            </w:rPr>
            <w:delInstrText xml:space="preserve">" </w:delInstrText>
          </w:r>
          <w:r w:rsidR="00CC50A9" w:rsidDel="007340B1">
            <w:rPr>
              <w:rFonts w:ascii="&amp;quot" w:eastAsia="Times New Roman" w:hAnsi="&amp;quot" w:cs="Times New Roman"/>
              <w:color w:val="000000"/>
              <w:sz w:val="19"/>
              <w:szCs w:val="19"/>
              <w:u w:val="single"/>
              <w:shd w:val="clear" w:color="auto" w:fill="FFFFFF"/>
            </w:rPr>
            <w:fldChar w:fldCharType="separate"/>
          </w:r>
        </w:del>
      </w:ins>
      <w:del w:id="868" w:author="James E Cabral" w:date="2020-09-02T12:19:00Z">
        <w:r w:rsidR="00CC50A9" w:rsidRPr="007340B1" w:rsidDel="007340B1">
          <w:rPr>
            <w:color w:val="000000"/>
            <w:rPrChange w:id="869" w:author="James E Cabral" w:date="2020-09-02T12:19:00Z">
              <w:rPr>
                <w:rStyle w:val="Hyperlink"/>
                <w:rFonts w:ascii="&amp;quot" w:eastAsia="Times New Roman" w:hAnsi="&amp;quot" w:cs="Times New Roman"/>
                <w:sz w:val="19"/>
                <w:szCs w:val="19"/>
                <w:shd w:val="clear" w:color="auto" w:fill="FFFFFF"/>
              </w:rPr>
            </w:rPrChange>
          </w:rPr>
          <w:delText>http://reference.niem.gov/niem/specification/model-package-description/3</w:delText>
        </w:r>
      </w:del>
      <w:ins w:id="870" w:author="Chipman, Charles" w:date="2019-01-15T08:20:00Z">
        <w:del w:id="871" w:author="James E Cabral" w:date="2020-09-02T12:19:00Z">
          <w:r w:rsidR="00CC50A9" w:rsidRPr="007340B1" w:rsidDel="007340B1">
            <w:rPr>
              <w:color w:val="000000"/>
              <w:rPrChange w:id="872" w:author="James E Cabral" w:date="2020-09-02T12:19:00Z">
                <w:rPr>
                  <w:rStyle w:val="Hyperlink"/>
                  <w:rFonts w:ascii="&amp;quot" w:eastAsia="Times New Roman" w:hAnsi="&amp;quot" w:cs="Times New Roman"/>
                  <w:sz w:val="19"/>
                  <w:szCs w:val="19"/>
                  <w:shd w:val="clear" w:color="auto" w:fill="FFFFFF"/>
                </w:rPr>
              </w:rPrChange>
            </w:rPr>
            <w:delText>4</w:delText>
          </w:r>
        </w:del>
      </w:ins>
      <w:del w:id="873" w:author="James E Cabral" w:date="2020-09-02T12:19:00Z">
        <w:r w:rsidR="00CC50A9" w:rsidRPr="007340B1" w:rsidDel="007340B1">
          <w:rPr>
            <w:color w:val="000000"/>
            <w:rPrChange w:id="874" w:author="James E Cabral" w:date="2020-09-02T12:19:00Z">
              <w:rPr>
                <w:rStyle w:val="Hyperlink"/>
                <w:rFonts w:ascii="&amp;quot" w:eastAsia="Times New Roman" w:hAnsi="&amp;quot" w:cs="Times New Roman"/>
                <w:sz w:val="19"/>
                <w:szCs w:val="19"/>
                <w:shd w:val="clear" w:color="auto" w:fill="FFFFFF"/>
              </w:rPr>
            </w:rPrChange>
          </w:rPr>
          <w:delText>.0/</w:delText>
        </w:r>
      </w:del>
      <w:ins w:id="875" w:author="Chipman, Charles" w:date="2019-01-15T08:20:00Z">
        <w:del w:id="876" w:author="James E Cabral" w:date="2020-09-02T12:19:00Z">
          <w:r w:rsidR="00CC50A9" w:rsidDel="007340B1">
            <w:rPr>
              <w:rFonts w:ascii="&amp;quot" w:eastAsia="Times New Roman" w:hAnsi="&amp;quot" w:cs="Times New Roman"/>
              <w:color w:val="000000"/>
              <w:sz w:val="19"/>
              <w:szCs w:val="19"/>
              <w:u w:val="single"/>
              <w:shd w:val="clear" w:color="auto" w:fill="FFFFFF"/>
            </w:rPr>
            <w:fldChar w:fldCharType="end"/>
          </w:r>
        </w:del>
      </w:ins>
      <w:ins w:id="877" w:author="James E Cabral" w:date="2020-09-02T12:19:00Z">
        <w:del w:id="878" w:author="James E Cabral" w:date="2020-09-02T12:19:00Z">
          <w:r w:rsidR="007340B1" w:rsidRPr="007340B1" w:rsidDel="007340B1">
            <w:rPr>
              <w:color w:val="000000"/>
              <w:rPrChange w:id="879" w:author="James E Cabral" w:date="2020-09-02T12:19:00Z">
                <w:rPr>
                  <w:rStyle w:val="Hyperlink"/>
                  <w:rFonts w:ascii="&amp;quot" w:eastAsia="Times New Roman" w:hAnsi="&amp;quot" w:cs="Times New Roman"/>
                  <w:sz w:val="19"/>
                  <w:szCs w:val="19"/>
                  <w:shd w:val="clear" w:color="auto" w:fill="FFFFFF"/>
                </w:rPr>
              </w:rPrChange>
            </w:rPr>
            <w:delText>http://reference.niem.gov/niem/specification/model-package-description/34.0/</w:delText>
          </w:r>
        </w:del>
        <w:r w:rsidR="007340B1" w:rsidRPr="007340B1">
          <w:rPr>
            <w:color w:val="000000"/>
            <w:rPrChange w:id="880" w:author="James E Cabral" w:date="2020-09-02T12:19:00Z">
              <w:rPr>
                <w:rStyle w:val="Hyperlink"/>
                <w:rFonts w:ascii="&amp;quot" w:eastAsia="Times New Roman" w:hAnsi="&amp;quot" w:cs="Times New Roman"/>
                <w:sz w:val="19"/>
                <w:szCs w:val="19"/>
                <w:shd w:val="clear" w:color="auto" w:fill="FFFFFF"/>
              </w:rPr>
            </w:rPrChange>
          </w:rPr>
          <w:t>TBD</w:t>
        </w:r>
      </w:ins>
    </w:p>
    <w:p w14:paraId="16A0D1B7" w14:textId="68976915" w:rsidR="00AB387C" w:rsidRPr="00AB387C" w:rsidDel="00A8450E" w:rsidRDefault="00AB387C" w:rsidP="00AB387C">
      <w:pPr>
        <w:spacing w:before="100" w:beforeAutospacing="1" w:after="100" w:afterAutospacing="1" w:line="240" w:lineRule="auto"/>
        <w:ind w:left="960" w:hanging="480"/>
        <w:rPr>
          <w:del w:id="881" w:author="James E Cabral" w:date="2020-09-02T15:27:00Z"/>
          <w:rFonts w:ascii="&amp;quot" w:eastAsia="Times New Roman" w:hAnsi="&amp;quot" w:cs="Times New Roman"/>
          <w:color w:val="000000"/>
          <w:sz w:val="24"/>
          <w:szCs w:val="24"/>
        </w:rPr>
      </w:pPr>
      <w:bookmarkStart w:id="882" w:name="NIEM-Tools"/>
      <w:bookmarkEnd w:id="882"/>
      <w:del w:id="883" w:author="James E Cabral" w:date="2020-09-02T15:27:00Z">
        <w:r w:rsidRPr="00AB387C" w:rsidDel="00A8450E">
          <w:rPr>
            <w:rFonts w:ascii="&amp;quot" w:eastAsia="Times New Roman" w:hAnsi="&amp;quot" w:cs="Times New Roman"/>
            <w:b/>
            <w:bCs/>
            <w:color w:val="000000"/>
            <w:sz w:val="24"/>
            <w:szCs w:val="24"/>
          </w:rPr>
          <w:delText>[NIEM-Tools]</w:delText>
        </w:r>
        <w:r w:rsidRPr="00AB387C" w:rsidDel="00A8450E">
          <w:rPr>
            <w:rFonts w:ascii="&amp;quot" w:eastAsia="Times New Roman" w:hAnsi="&amp;quot" w:cs="Times New Roman"/>
            <w:color w:val="000000"/>
            <w:sz w:val="24"/>
            <w:szCs w:val="24"/>
          </w:rPr>
          <w:delText xml:space="preserve">: NIEM Reference Tools, NIEM Program Management Office (PMO). Available from </w:delText>
        </w:r>
        <w:r w:rsidR="00A85E12" w:rsidDel="00A8450E">
          <w:rPr>
            <w:rFonts w:ascii="&amp;quot" w:eastAsia="Times New Roman" w:hAnsi="&amp;quot" w:cs="Times New Roman"/>
            <w:color w:val="000000"/>
            <w:sz w:val="19"/>
            <w:szCs w:val="19"/>
            <w:u w:val="single"/>
            <w:shd w:val="clear" w:color="auto" w:fill="FFFFFF"/>
          </w:rPr>
          <w:fldChar w:fldCharType="begin"/>
        </w:r>
        <w:r w:rsidR="00A85E12" w:rsidDel="00A8450E">
          <w:rPr>
            <w:rFonts w:ascii="&amp;quot" w:eastAsia="Times New Roman" w:hAnsi="&amp;quot" w:cs="Times New Roman"/>
            <w:color w:val="000000"/>
            <w:sz w:val="19"/>
            <w:szCs w:val="19"/>
            <w:u w:val="single"/>
            <w:shd w:val="clear" w:color="auto" w:fill="FFFFFF"/>
          </w:rPr>
          <w:delInstrText xml:space="preserve"> HYPERLINK "http://tools.niem.gov/" \t "_blank" </w:delInstrText>
        </w:r>
        <w:r w:rsidR="00A85E12" w:rsidDel="00A8450E">
          <w:rPr>
            <w:rFonts w:ascii="&amp;quot" w:eastAsia="Times New Roman" w:hAnsi="&amp;quot" w:cs="Times New Roman"/>
            <w:color w:val="000000"/>
            <w:sz w:val="19"/>
            <w:szCs w:val="19"/>
            <w:u w:val="single"/>
            <w:shd w:val="clear" w:color="auto" w:fill="FFFFFF"/>
          </w:rPr>
          <w:fldChar w:fldCharType="separate"/>
        </w:r>
        <w:r w:rsidRPr="00AB387C" w:rsidDel="00A8450E">
          <w:rPr>
            <w:rFonts w:ascii="&amp;quot" w:eastAsia="Times New Roman" w:hAnsi="&amp;quot" w:cs="Times New Roman"/>
            <w:color w:val="000000"/>
            <w:sz w:val="19"/>
            <w:szCs w:val="19"/>
            <w:u w:val="single"/>
            <w:shd w:val="clear" w:color="auto" w:fill="FFFFFF"/>
          </w:rPr>
          <w:delText>http://tools.niem.gov/</w:delText>
        </w:r>
        <w:r w:rsidR="00A85E12" w:rsidDel="00A8450E">
          <w:rPr>
            <w:rFonts w:ascii="&amp;quot" w:eastAsia="Times New Roman" w:hAnsi="&amp;quot" w:cs="Times New Roman"/>
            <w:color w:val="000000"/>
            <w:sz w:val="19"/>
            <w:szCs w:val="19"/>
            <w:u w:val="single"/>
            <w:shd w:val="clear" w:color="auto" w:fill="FFFFFF"/>
          </w:rPr>
          <w:fldChar w:fldCharType="end"/>
        </w:r>
      </w:del>
      <w:ins w:id="884" w:author="Chipman, Charles" w:date="2019-01-15T08:21:00Z">
        <w:del w:id="885" w:author="James E Cabral" w:date="2020-09-02T15:27:00Z">
          <w:r w:rsidR="00CC50A9" w:rsidRPr="00CC50A9" w:rsidDel="00A8450E">
            <w:delText xml:space="preserve"> </w:delText>
          </w:r>
          <w:r w:rsidR="00CC50A9" w:rsidRPr="00CC50A9" w:rsidDel="00A8450E">
            <w:rPr>
              <w:rFonts w:ascii="&amp;quot" w:eastAsia="Times New Roman" w:hAnsi="&amp;quot" w:cs="Times New Roman"/>
              <w:color w:val="000000"/>
              <w:sz w:val="19"/>
              <w:szCs w:val="19"/>
              <w:u w:val="single"/>
              <w:shd w:val="clear" w:color="auto" w:fill="FFFFFF"/>
            </w:rPr>
            <w:delText>https://tools.niem.gov/niemtools/home.iepd</w:delText>
          </w:r>
        </w:del>
      </w:ins>
    </w:p>
    <w:p w14:paraId="329A1307" w14:textId="409EFE08" w:rsidR="00AB387C" w:rsidRPr="00AB387C" w:rsidDel="00A8450E" w:rsidRDefault="00AB387C" w:rsidP="00AB387C">
      <w:pPr>
        <w:spacing w:before="100" w:beforeAutospacing="1" w:after="100" w:afterAutospacing="1" w:line="240" w:lineRule="auto"/>
        <w:ind w:left="960" w:hanging="480"/>
        <w:rPr>
          <w:del w:id="886" w:author="James E Cabral" w:date="2020-09-02T15:27:00Z"/>
          <w:rFonts w:ascii="&amp;quot" w:eastAsia="Times New Roman" w:hAnsi="&amp;quot" w:cs="Times New Roman"/>
          <w:color w:val="000000"/>
          <w:sz w:val="24"/>
          <w:szCs w:val="24"/>
        </w:rPr>
      </w:pPr>
      <w:bookmarkStart w:id="887" w:name="NIEM-Training"/>
      <w:bookmarkEnd w:id="887"/>
      <w:del w:id="888" w:author="James E Cabral" w:date="2020-09-02T15:27:00Z">
        <w:r w:rsidRPr="00AB387C" w:rsidDel="00A8450E">
          <w:rPr>
            <w:rFonts w:ascii="&amp;quot" w:eastAsia="Times New Roman" w:hAnsi="&amp;quot" w:cs="Times New Roman"/>
            <w:b/>
            <w:bCs/>
            <w:color w:val="000000"/>
            <w:sz w:val="24"/>
            <w:szCs w:val="24"/>
          </w:rPr>
          <w:delText>[NIEM-Training]</w:delText>
        </w:r>
        <w:r w:rsidRPr="00AB387C" w:rsidDel="00A8450E">
          <w:rPr>
            <w:rFonts w:ascii="&amp;quot" w:eastAsia="Times New Roman" w:hAnsi="&amp;quot" w:cs="Times New Roman"/>
            <w:color w:val="000000"/>
            <w:sz w:val="24"/>
            <w:szCs w:val="24"/>
          </w:rPr>
          <w:delText xml:space="preserve">: NIEM Training, NIEM Program Management Office (PMO). Available from </w:delText>
        </w:r>
      </w:del>
      <w:ins w:id="889" w:author="Chipman, Charles" w:date="2019-01-08T13:48:00Z">
        <w:del w:id="890" w:author="James E Cabral" w:date="2020-09-02T15:27:00Z">
          <w:r w:rsidR="00D41ECA" w:rsidDel="00A8450E">
            <w:rPr>
              <w:rFonts w:ascii="&amp;quot" w:eastAsia="Times New Roman" w:hAnsi="&amp;quot" w:cs="Times New Roman"/>
              <w:color w:val="000000"/>
              <w:sz w:val="19"/>
              <w:szCs w:val="19"/>
              <w:u w:val="single"/>
              <w:shd w:val="clear" w:color="auto" w:fill="FFFFFF"/>
            </w:rPr>
            <w:fldChar w:fldCharType="begin"/>
          </w:r>
          <w:r w:rsidR="00D41ECA" w:rsidDel="00A8450E">
            <w:rPr>
              <w:rFonts w:ascii="&amp;quot" w:eastAsia="Times New Roman" w:hAnsi="&amp;quot" w:cs="Times New Roman"/>
              <w:color w:val="000000"/>
              <w:sz w:val="19"/>
              <w:szCs w:val="19"/>
              <w:u w:val="single"/>
              <w:shd w:val="clear" w:color="auto" w:fill="FFFFFF"/>
            </w:rPr>
            <w:delInstrText xml:space="preserve"> HYPERLINK "" </w:delInstrText>
          </w:r>
          <w:r w:rsidR="00D41ECA" w:rsidDel="00A8450E">
            <w:rPr>
              <w:rFonts w:ascii="&amp;quot" w:eastAsia="Times New Roman" w:hAnsi="&amp;quot" w:cs="Times New Roman"/>
              <w:color w:val="000000"/>
              <w:sz w:val="19"/>
              <w:szCs w:val="19"/>
              <w:u w:val="single"/>
              <w:shd w:val="clear" w:color="auto" w:fill="FFFFFF"/>
            </w:rPr>
            <w:fldChar w:fldCharType="separate"/>
          </w:r>
        </w:del>
      </w:ins>
      <w:del w:id="891" w:author="James E Cabral" w:date="2020-09-02T15:27:00Z">
        <w:r w:rsidR="00D41ECA" w:rsidRPr="00410F25" w:rsidDel="00A8450E">
          <w:rPr>
            <w:rStyle w:val="Hyperlink"/>
            <w:rFonts w:ascii="&amp;quot" w:eastAsia="Times New Roman" w:hAnsi="&amp;quot" w:cs="Times New Roman"/>
            <w:sz w:val="19"/>
            <w:szCs w:val="19"/>
            <w:shd w:val="clear" w:color="auto" w:fill="FFFFFF"/>
          </w:rPr>
          <w:delText>https://www.niem.gov/training/Pages/train.aspx</w:delText>
        </w:r>
      </w:del>
      <w:ins w:id="892" w:author="Chipman, Charles" w:date="2019-01-08T13:48:00Z">
        <w:del w:id="893" w:author="James E Cabral" w:date="2020-09-02T15:27:00Z">
          <w:r w:rsidR="00D41ECA" w:rsidDel="00A8450E">
            <w:rPr>
              <w:rFonts w:ascii="&amp;quot" w:eastAsia="Times New Roman" w:hAnsi="&amp;quot" w:cs="Times New Roman"/>
              <w:color w:val="000000"/>
              <w:sz w:val="19"/>
              <w:szCs w:val="19"/>
              <w:u w:val="single"/>
              <w:shd w:val="clear" w:color="auto" w:fill="FFFFFF"/>
            </w:rPr>
            <w:fldChar w:fldCharType="end"/>
          </w:r>
        </w:del>
      </w:ins>
      <w:ins w:id="894" w:author="Chipman, Charles" w:date="2019-01-08T13:47:00Z">
        <w:del w:id="895" w:author="James E Cabral" w:date="2020-09-02T15:27:00Z">
          <w:r w:rsidR="00D41ECA" w:rsidRPr="00D41ECA" w:rsidDel="00A8450E">
            <w:rPr>
              <w:rFonts w:ascii="&amp;quot" w:eastAsia="Times New Roman" w:hAnsi="&amp;quot" w:cs="Times New Roman"/>
              <w:color w:val="000000"/>
              <w:sz w:val="19"/>
              <w:szCs w:val="19"/>
              <w:u w:val="single"/>
              <w:shd w:val="clear" w:color="auto" w:fill="FFFFFF"/>
            </w:rPr>
            <w:delText>https://niem.github.io/training/</w:delText>
          </w:r>
        </w:del>
      </w:ins>
    </w:p>
    <w:p w14:paraId="5BD8BA33" w14:textId="321626C8" w:rsidR="00AB387C" w:rsidRPr="00AB387C" w:rsidDel="00A8450E" w:rsidRDefault="00AB387C" w:rsidP="00AB387C">
      <w:pPr>
        <w:spacing w:before="100" w:beforeAutospacing="1" w:after="100" w:afterAutospacing="1" w:line="240" w:lineRule="auto"/>
        <w:ind w:left="960" w:hanging="480"/>
        <w:rPr>
          <w:del w:id="896" w:author="James E Cabral" w:date="2020-09-02T15:27:00Z"/>
          <w:rFonts w:ascii="&amp;quot" w:eastAsia="Times New Roman" w:hAnsi="&amp;quot" w:cs="Times New Roman"/>
          <w:color w:val="000000"/>
          <w:sz w:val="24"/>
          <w:szCs w:val="24"/>
        </w:rPr>
      </w:pPr>
      <w:bookmarkStart w:id="897" w:name="NIEM-UG"/>
      <w:bookmarkEnd w:id="897"/>
      <w:del w:id="898" w:author="James E Cabral" w:date="2020-09-02T15:27:00Z">
        <w:r w:rsidRPr="00AB387C" w:rsidDel="00A8450E">
          <w:rPr>
            <w:rFonts w:ascii="&amp;quot" w:eastAsia="Times New Roman" w:hAnsi="&amp;quot" w:cs="Times New Roman"/>
            <w:b/>
            <w:bCs/>
            <w:color w:val="000000"/>
            <w:sz w:val="24"/>
            <w:szCs w:val="24"/>
          </w:rPr>
          <w:delText>[NIEM-UG]</w:delText>
        </w:r>
        <w:r w:rsidRPr="00AB387C" w:rsidDel="00A8450E">
          <w:rPr>
            <w:rFonts w:ascii="&amp;quot" w:eastAsia="Times New Roman" w:hAnsi="&amp;quot" w:cs="Times New Roman"/>
            <w:color w:val="000000"/>
            <w:sz w:val="24"/>
            <w:szCs w:val="24"/>
          </w:rPr>
          <w:delText xml:space="preserve">: </w:delText>
        </w:r>
        <w:commentRangeStart w:id="899"/>
        <w:r w:rsidRPr="00AB387C" w:rsidDel="00A8450E">
          <w:rPr>
            <w:rFonts w:ascii="&amp;quot" w:eastAsia="Times New Roman" w:hAnsi="&amp;quot" w:cs="Times New Roman"/>
            <w:i/>
            <w:iCs/>
            <w:color w:val="000000"/>
            <w:sz w:val="24"/>
            <w:szCs w:val="24"/>
          </w:rPr>
          <w:delText>NIEM User Guide</w:delText>
        </w:r>
        <w:commentRangeEnd w:id="899"/>
        <w:r w:rsidR="00DD6AF3" w:rsidDel="00A8450E">
          <w:rPr>
            <w:rStyle w:val="CommentReference"/>
          </w:rPr>
          <w:commentReference w:id="899"/>
        </w:r>
        <w:r w:rsidRPr="00AB387C" w:rsidDel="00A8450E">
          <w:rPr>
            <w:rFonts w:ascii="&amp;quot" w:eastAsia="Times New Roman" w:hAnsi="&amp;quot" w:cs="Times New Roman"/>
            <w:color w:val="000000"/>
            <w:sz w:val="24"/>
            <w:szCs w:val="24"/>
          </w:rPr>
          <w:delText xml:space="preserve">, Volume 1, Bureau of Justice Assistance (BJA), 20 May 2008. Available from </w:delText>
        </w:r>
        <w:r w:rsidR="006B7D5C" w:rsidDel="00A8450E">
          <w:fldChar w:fldCharType="begin"/>
        </w:r>
        <w:r w:rsidR="006B7D5C" w:rsidDel="00A8450E">
          <w:delInstrText xml:space="preserve"> HYPERLINK "http://reference.niem.gov/niem/guidance/user-guide/vol1/" \t "_blank" </w:delInstrText>
        </w:r>
        <w:r w:rsidR="006B7D5C" w:rsidDel="00A8450E">
          <w:fldChar w:fldCharType="separate"/>
        </w:r>
        <w:r w:rsidRPr="00AB387C" w:rsidDel="00A8450E">
          <w:rPr>
            <w:rFonts w:ascii="&amp;quot" w:eastAsia="Times New Roman" w:hAnsi="&amp;quot" w:cs="Times New Roman"/>
            <w:color w:val="000000"/>
            <w:sz w:val="19"/>
            <w:szCs w:val="19"/>
            <w:u w:val="single"/>
            <w:shd w:val="clear" w:color="auto" w:fill="FFFFFF"/>
          </w:rPr>
          <w:delText>http://reference.niem.gov/niem/guidance/user-guide/vol1/</w:delText>
        </w:r>
        <w:r w:rsidR="006B7D5C" w:rsidDel="00A8450E">
          <w:rPr>
            <w:rFonts w:ascii="&amp;quot" w:eastAsia="Times New Roman" w:hAnsi="&amp;quot" w:cs="Times New Roman"/>
            <w:color w:val="000000"/>
            <w:sz w:val="19"/>
            <w:szCs w:val="19"/>
            <w:u w:val="single"/>
            <w:shd w:val="clear" w:color="auto" w:fill="FFFFFF"/>
          </w:rPr>
          <w:fldChar w:fldCharType="end"/>
        </w:r>
      </w:del>
    </w:p>
    <w:p w14:paraId="246C1B62" w14:textId="58965A74" w:rsidR="00AB387C" w:rsidRPr="00AB387C" w:rsidDel="00A8450E" w:rsidRDefault="00AB387C" w:rsidP="00AB387C">
      <w:pPr>
        <w:spacing w:before="100" w:beforeAutospacing="1" w:after="100" w:afterAutospacing="1" w:line="240" w:lineRule="auto"/>
        <w:ind w:left="960" w:hanging="480"/>
        <w:rPr>
          <w:del w:id="900" w:author="James E Cabral" w:date="2020-09-02T15:27:00Z"/>
          <w:rFonts w:ascii="&amp;quot" w:eastAsia="Times New Roman" w:hAnsi="&amp;quot" w:cs="Times New Roman"/>
          <w:color w:val="000000"/>
          <w:sz w:val="24"/>
          <w:szCs w:val="24"/>
        </w:rPr>
      </w:pPr>
      <w:bookmarkStart w:id="901" w:name="NIEM-UML"/>
      <w:bookmarkEnd w:id="901"/>
      <w:del w:id="902" w:author="James E Cabral" w:date="2020-09-02T15:27:00Z">
        <w:r w:rsidRPr="00AB387C" w:rsidDel="00A8450E">
          <w:rPr>
            <w:rFonts w:ascii="&amp;quot" w:eastAsia="Times New Roman" w:hAnsi="&amp;quot" w:cs="Times New Roman"/>
            <w:b/>
            <w:bCs/>
            <w:color w:val="000000"/>
            <w:sz w:val="24"/>
            <w:szCs w:val="24"/>
          </w:rPr>
          <w:delText>[NIEM-UML]</w:delText>
        </w:r>
        <w:r w:rsidRPr="00AB387C" w:rsidDel="00A8450E">
          <w:rPr>
            <w:rFonts w:ascii="&amp;quot" w:eastAsia="Times New Roman" w:hAnsi="&amp;quot" w:cs="Times New Roman"/>
            <w:color w:val="000000"/>
            <w:sz w:val="24"/>
            <w:szCs w:val="24"/>
          </w:rPr>
          <w:delText xml:space="preserve">: </w:delText>
        </w:r>
        <w:r w:rsidRPr="00AB387C" w:rsidDel="00A8450E">
          <w:rPr>
            <w:rFonts w:ascii="&amp;quot" w:eastAsia="Times New Roman" w:hAnsi="&amp;quot" w:cs="Times New Roman"/>
            <w:i/>
            <w:iCs/>
            <w:color w:val="000000"/>
            <w:sz w:val="24"/>
            <w:szCs w:val="24"/>
          </w:rPr>
          <w:delText>NIEM-UML Profile</w:delText>
        </w:r>
        <w:r w:rsidRPr="00AB387C" w:rsidDel="00A8450E">
          <w:rPr>
            <w:rFonts w:ascii="&amp;quot" w:eastAsia="Times New Roman" w:hAnsi="&amp;quot" w:cs="Times New Roman"/>
            <w:color w:val="000000"/>
            <w:sz w:val="24"/>
            <w:szCs w:val="24"/>
          </w:rPr>
          <w:delText xml:space="preserve">, </w:delText>
        </w:r>
        <w:commentRangeStart w:id="903"/>
        <w:r w:rsidRPr="00AB387C" w:rsidDel="00A8450E">
          <w:rPr>
            <w:rFonts w:ascii="&amp;quot" w:eastAsia="Times New Roman" w:hAnsi="&amp;quot" w:cs="Times New Roman"/>
            <w:color w:val="000000"/>
            <w:sz w:val="24"/>
            <w:szCs w:val="24"/>
          </w:rPr>
          <w:delText>Version 1.0</w:delText>
        </w:r>
        <w:commentRangeEnd w:id="903"/>
        <w:r w:rsidR="0015339E" w:rsidDel="00A8450E">
          <w:rPr>
            <w:rStyle w:val="CommentReference"/>
          </w:rPr>
          <w:commentReference w:id="903"/>
        </w:r>
        <w:r w:rsidRPr="00AB387C" w:rsidDel="00A8450E">
          <w:rPr>
            <w:rFonts w:ascii="&amp;quot" w:eastAsia="Times New Roman" w:hAnsi="&amp;quot" w:cs="Times New Roman"/>
            <w:color w:val="000000"/>
            <w:sz w:val="24"/>
            <w:szCs w:val="24"/>
          </w:rPr>
          <w:delText xml:space="preserve">, Object Management Group (OMG), 1 June 2014. Available through </w:delText>
        </w:r>
        <w:commentRangeStart w:id="904"/>
        <w:r w:rsidR="00C431AE" w:rsidDel="00A8450E">
          <w:fldChar w:fldCharType="begin"/>
        </w:r>
        <w:r w:rsidR="00C431AE" w:rsidDel="00A8450E">
          <w:delInstrText xml:space="preserve"> HYPERLINK "http://reference.niem.gov/niem/specification/niem-uml/omg/1.0/" \t "_blank" </w:delInstrText>
        </w:r>
        <w:r w:rsidR="00C431AE" w:rsidDel="00A8450E">
          <w:fldChar w:fldCharType="separate"/>
        </w:r>
        <w:r w:rsidRPr="00AB387C" w:rsidDel="00A8450E">
          <w:rPr>
            <w:rFonts w:ascii="&amp;quot" w:eastAsia="Times New Roman" w:hAnsi="&amp;quot" w:cs="Times New Roman"/>
            <w:color w:val="000000"/>
            <w:sz w:val="19"/>
            <w:szCs w:val="19"/>
            <w:u w:val="single"/>
            <w:shd w:val="clear" w:color="auto" w:fill="FFFFFF"/>
          </w:rPr>
          <w:delText>http://reference.niem.gov/niem/specification/niem-uml/omg/1.0/</w:delText>
        </w:r>
        <w:r w:rsidR="00C431AE" w:rsidDel="00A8450E">
          <w:rPr>
            <w:rFonts w:ascii="&amp;quot" w:eastAsia="Times New Roman" w:hAnsi="&amp;quot" w:cs="Times New Roman"/>
            <w:color w:val="000000"/>
            <w:sz w:val="19"/>
            <w:szCs w:val="19"/>
            <w:u w:val="single"/>
            <w:shd w:val="clear" w:color="auto" w:fill="FFFFFF"/>
          </w:rPr>
          <w:fldChar w:fldCharType="end"/>
        </w:r>
        <w:commentRangeEnd w:id="904"/>
        <w:r w:rsidR="0015339E" w:rsidDel="00A8450E">
          <w:rPr>
            <w:rStyle w:val="CommentReference"/>
          </w:rPr>
          <w:commentReference w:id="904"/>
        </w:r>
      </w:del>
    </w:p>
    <w:p w14:paraId="626344CF" w14:textId="66F956EF" w:rsidR="00AB387C" w:rsidRPr="00AB387C" w:rsidDel="00A8450E" w:rsidRDefault="00AB387C" w:rsidP="00AB387C">
      <w:pPr>
        <w:spacing w:before="100" w:beforeAutospacing="1" w:after="100" w:afterAutospacing="1" w:line="240" w:lineRule="auto"/>
        <w:ind w:left="960" w:hanging="480"/>
        <w:rPr>
          <w:del w:id="905" w:author="James E Cabral" w:date="2020-09-02T15:27:00Z"/>
          <w:rFonts w:ascii="&amp;quot" w:eastAsia="Times New Roman" w:hAnsi="&amp;quot" w:cs="Times New Roman"/>
          <w:color w:val="000000"/>
          <w:sz w:val="24"/>
          <w:szCs w:val="24"/>
        </w:rPr>
      </w:pPr>
      <w:bookmarkStart w:id="906" w:name="W3-EXI"/>
      <w:bookmarkEnd w:id="906"/>
      <w:del w:id="907" w:author="James E Cabral" w:date="2020-09-02T15:27:00Z">
        <w:r w:rsidRPr="00AB387C" w:rsidDel="00A8450E">
          <w:rPr>
            <w:rFonts w:ascii="&amp;quot" w:eastAsia="Times New Roman" w:hAnsi="&amp;quot" w:cs="Times New Roman"/>
            <w:b/>
            <w:bCs/>
            <w:color w:val="000000"/>
            <w:sz w:val="24"/>
            <w:szCs w:val="24"/>
          </w:rPr>
          <w:delText>[W3-EXI]</w:delText>
        </w:r>
        <w:r w:rsidRPr="00AB387C" w:rsidDel="00A8450E">
          <w:rPr>
            <w:rFonts w:ascii="&amp;quot" w:eastAsia="Times New Roman" w:hAnsi="&amp;quot" w:cs="Times New Roman"/>
            <w:color w:val="000000"/>
            <w:sz w:val="24"/>
            <w:szCs w:val="24"/>
          </w:rPr>
          <w:delText xml:space="preserve">: </w:delText>
        </w:r>
        <w:r w:rsidRPr="00AB387C" w:rsidDel="00A8450E">
          <w:rPr>
            <w:rFonts w:ascii="&amp;quot" w:eastAsia="Times New Roman" w:hAnsi="&amp;quot" w:cs="Times New Roman"/>
            <w:i/>
            <w:iCs/>
            <w:color w:val="000000"/>
            <w:sz w:val="24"/>
            <w:szCs w:val="24"/>
          </w:rPr>
          <w:delText>Efficient XML Interchange (EXI) Format</w:delText>
        </w:r>
        <w:r w:rsidRPr="00AB387C" w:rsidDel="00A8450E">
          <w:rPr>
            <w:rFonts w:ascii="&amp;quot" w:eastAsia="Times New Roman" w:hAnsi="&amp;quot" w:cs="Times New Roman"/>
            <w:color w:val="000000"/>
            <w:sz w:val="24"/>
            <w:szCs w:val="24"/>
          </w:rPr>
          <w:delText>, v1.0</w:delText>
        </w:r>
      </w:del>
      <w:ins w:id="908" w:author="Chipman, Charles" w:date="2018-04-09T09:49:00Z">
        <w:del w:id="909" w:author="James E Cabral" w:date="2020-09-02T15:27:00Z">
          <w:r w:rsidR="00406174" w:rsidDel="00A8450E">
            <w:rPr>
              <w:rFonts w:ascii="&amp;quot" w:eastAsia="Times New Roman" w:hAnsi="&amp;quot" w:cs="Times New Roman"/>
              <w:color w:val="000000"/>
              <w:sz w:val="24"/>
              <w:szCs w:val="24"/>
            </w:rPr>
            <w:delText xml:space="preserve"> (Second Edition</w:delText>
          </w:r>
        </w:del>
      </w:ins>
      <w:del w:id="910" w:author="James E Cabral" w:date="2020-09-02T15:27:00Z">
        <w:r w:rsidRPr="00AB387C" w:rsidDel="00A8450E">
          <w:rPr>
            <w:rFonts w:ascii="&amp;quot" w:eastAsia="Times New Roman" w:hAnsi="&amp;quot" w:cs="Times New Roman"/>
            <w:color w:val="000000"/>
            <w:sz w:val="24"/>
            <w:szCs w:val="24"/>
          </w:rPr>
          <w:delText>, World Wide Web Consortium (W3C)</w:delText>
        </w:r>
      </w:del>
      <w:ins w:id="911" w:author="Chipman, Charles" w:date="2018-04-09T09:50:00Z">
        <w:del w:id="912" w:author="James E Cabral" w:date="2020-09-02T15:27:00Z">
          <w:r w:rsidR="0069020E" w:rsidDel="00A8450E">
            <w:rPr>
              <w:rFonts w:ascii="&amp;quot" w:eastAsia="Times New Roman" w:hAnsi="&amp;quot" w:cs="Times New Roman"/>
              <w:color w:val="000000"/>
              <w:sz w:val="24"/>
              <w:szCs w:val="24"/>
            </w:rPr>
            <w:delText xml:space="preserve"> Recommendation</w:delText>
          </w:r>
        </w:del>
      </w:ins>
      <w:del w:id="913" w:author="James E Cabral" w:date="2020-09-02T15:27:00Z">
        <w:r w:rsidRPr="00AB387C" w:rsidDel="00A8450E">
          <w:rPr>
            <w:rFonts w:ascii="&amp;quot" w:eastAsia="Times New Roman" w:hAnsi="&amp;quot" w:cs="Times New Roman"/>
            <w:color w:val="000000"/>
            <w:sz w:val="24"/>
            <w:szCs w:val="24"/>
          </w:rPr>
          <w:delText>, 10 March 2011</w:delText>
        </w:r>
      </w:del>
      <w:ins w:id="914" w:author="Chipman, Charles" w:date="2018-04-09T09:50:00Z">
        <w:del w:id="915" w:author="James E Cabral" w:date="2020-09-02T15:27:00Z">
          <w:r w:rsidR="0069020E" w:rsidDel="00A8450E">
            <w:rPr>
              <w:rFonts w:ascii="&amp;quot" w:eastAsia="Times New Roman" w:hAnsi="&amp;quot" w:cs="Times New Roman"/>
              <w:color w:val="000000"/>
              <w:sz w:val="24"/>
              <w:szCs w:val="24"/>
            </w:rPr>
            <w:delText>11 February 2014</w:delText>
          </w:r>
        </w:del>
      </w:ins>
      <w:del w:id="916" w:author="James E Cabral" w:date="2020-09-02T15:27:00Z">
        <w:r w:rsidRPr="00AB387C" w:rsidDel="00A8450E">
          <w:rPr>
            <w:rFonts w:ascii="&amp;quot" w:eastAsia="Times New Roman" w:hAnsi="&amp;quot" w:cs="Times New Roman"/>
            <w:color w:val="000000"/>
            <w:sz w:val="24"/>
            <w:szCs w:val="24"/>
          </w:rPr>
          <w:delText xml:space="preserve">. Available from </w:delText>
        </w:r>
        <w:r w:rsidRPr="00AB387C" w:rsidDel="00A8450E">
          <w:rPr>
            <w:rFonts w:ascii="&amp;quot" w:eastAsia="Times New Roman" w:hAnsi="&amp;quot" w:cs="Times New Roman"/>
            <w:color w:val="000000"/>
            <w:sz w:val="24"/>
            <w:szCs w:val="24"/>
          </w:rPr>
          <w:fldChar w:fldCharType="begin"/>
        </w:r>
        <w:r w:rsidRPr="00AB387C" w:rsidDel="00A8450E">
          <w:rPr>
            <w:rFonts w:ascii="&amp;quot" w:eastAsia="Times New Roman" w:hAnsi="&amp;quot" w:cs="Times New Roman"/>
            <w:color w:val="000000"/>
            <w:sz w:val="24"/>
            <w:szCs w:val="24"/>
          </w:rPr>
          <w:delInstrText xml:space="preserve"> HYPERLINK "http://www.w3.org/TR/2011/REC-exi-20110310/" \t "_blank" </w:delInstrText>
        </w:r>
        <w:r w:rsidRPr="00AB387C" w:rsidDel="00A8450E">
          <w:rPr>
            <w:rFonts w:ascii="&amp;quot" w:eastAsia="Times New Roman" w:hAnsi="&amp;quot" w:cs="Times New Roman"/>
            <w:color w:val="000000"/>
            <w:sz w:val="24"/>
            <w:szCs w:val="24"/>
          </w:rPr>
          <w:fldChar w:fldCharType="separate"/>
        </w:r>
        <w:r w:rsidRPr="00AB387C" w:rsidDel="00A8450E">
          <w:rPr>
            <w:rFonts w:ascii="&amp;quot" w:eastAsia="Times New Roman" w:hAnsi="&amp;quot" w:cs="Times New Roman"/>
            <w:color w:val="000000"/>
            <w:sz w:val="19"/>
            <w:szCs w:val="19"/>
            <w:u w:val="single"/>
            <w:shd w:val="clear" w:color="auto" w:fill="FFFFFF"/>
          </w:rPr>
          <w:delText>http://www.w3.org/TR/2011/REC-exi-20110310/</w:delText>
        </w:r>
        <w:r w:rsidRPr="00AB387C" w:rsidDel="00A8450E">
          <w:rPr>
            <w:rFonts w:ascii="&amp;quot" w:eastAsia="Times New Roman" w:hAnsi="&amp;quot" w:cs="Times New Roman"/>
            <w:color w:val="000000"/>
            <w:sz w:val="24"/>
            <w:szCs w:val="24"/>
          </w:rPr>
          <w:fldChar w:fldCharType="end"/>
        </w:r>
      </w:del>
      <w:ins w:id="917" w:author="Chipman, Charles" w:date="2018-04-09T09:49:00Z">
        <w:del w:id="918" w:author="James E Cabral" w:date="2020-09-02T15:27:00Z">
          <w:r w:rsidR="00406174" w:rsidRPr="00406174" w:rsidDel="00A8450E">
            <w:rPr>
              <w:rFonts w:ascii="&amp;quot" w:eastAsia="Times New Roman" w:hAnsi="&amp;quot" w:cs="Times New Roman"/>
              <w:color w:val="000000"/>
              <w:sz w:val="24"/>
              <w:szCs w:val="24"/>
            </w:rPr>
            <w:delText>http://www.w3.org/TR/exi/</w:delText>
          </w:r>
        </w:del>
      </w:ins>
    </w:p>
    <w:p w14:paraId="15539A9C" w14:textId="4EBE2D50" w:rsidR="00AB387C" w:rsidRPr="00AB387C" w:rsidDel="00A8450E" w:rsidRDefault="00AB387C" w:rsidP="00AB387C">
      <w:pPr>
        <w:spacing w:before="100" w:beforeAutospacing="1" w:after="100" w:afterAutospacing="1" w:line="240" w:lineRule="auto"/>
        <w:ind w:left="960" w:hanging="480"/>
        <w:rPr>
          <w:del w:id="919" w:author="James E Cabral" w:date="2020-09-02T15:27:00Z"/>
          <w:rFonts w:ascii="&amp;quot" w:eastAsia="Times New Roman" w:hAnsi="&amp;quot" w:cs="Times New Roman"/>
          <w:color w:val="000000"/>
          <w:sz w:val="24"/>
          <w:szCs w:val="24"/>
        </w:rPr>
      </w:pPr>
      <w:bookmarkStart w:id="920" w:name="W3-XMLSchema"/>
      <w:bookmarkEnd w:id="920"/>
      <w:del w:id="921" w:author="James E Cabral" w:date="2020-09-02T15:27:00Z">
        <w:r w:rsidRPr="00AB387C" w:rsidDel="00A8450E">
          <w:rPr>
            <w:rFonts w:ascii="&amp;quot" w:eastAsia="Times New Roman" w:hAnsi="&amp;quot" w:cs="Times New Roman"/>
            <w:b/>
            <w:bCs/>
            <w:color w:val="000000"/>
            <w:sz w:val="24"/>
            <w:szCs w:val="24"/>
          </w:rPr>
          <w:delText>[W3C XML Schema]</w:delText>
        </w:r>
        <w:r w:rsidRPr="00AB387C" w:rsidDel="00A8450E">
          <w:rPr>
            <w:rFonts w:ascii="&amp;quot" w:eastAsia="Times New Roman" w:hAnsi="&amp;quot" w:cs="Times New Roman"/>
            <w:color w:val="000000"/>
            <w:sz w:val="24"/>
            <w:szCs w:val="24"/>
          </w:rPr>
          <w:delText xml:space="preserve">: </w:delText>
        </w:r>
        <w:r w:rsidRPr="00AB387C" w:rsidDel="00A8450E">
          <w:rPr>
            <w:rFonts w:ascii="&amp;quot" w:eastAsia="Times New Roman" w:hAnsi="&amp;quot" w:cs="Times New Roman"/>
            <w:i/>
            <w:iCs/>
            <w:color w:val="000000"/>
            <w:sz w:val="24"/>
            <w:szCs w:val="24"/>
          </w:rPr>
          <w:delText>XML Schema Part 1: Structures Second Edition</w:delText>
        </w:r>
        <w:r w:rsidRPr="00AB387C" w:rsidDel="00A8450E">
          <w:rPr>
            <w:rFonts w:ascii="&amp;quot" w:eastAsia="Times New Roman" w:hAnsi="&amp;quot" w:cs="Times New Roman"/>
            <w:color w:val="000000"/>
            <w:sz w:val="24"/>
            <w:szCs w:val="24"/>
          </w:rPr>
          <w:delText xml:space="preserve">, W3C Recommendation 28 October 2004. Available from </w:delText>
        </w:r>
        <w:r w:rsidR="006B7D5C" w:rsidDel="00A8450E">
          <w:fldChar w:fldCharType="begin"/>
        </w:r>
        <w:r w:rsidR="006B7D5C" w:rsidDel="00A8450E">
          <w:delInstrText xml:space="preserve"> HYPERLINK "http://www.w3.org/TR/2004/REC-xmlschema-1-20041028/" \t "_blank" </w:delInstrText>
        </w:r>
        <w:r w:rsidR="006B7D5C" w:rsidDel="00A8450E">
          <w:fldChar w:fldCharType="separate"/>
        </w:r>
        <w:r w:rsidRPr="00AB387C" w:rsidDel="00A8450E">
          <w:rPr>
            <w:rFonts w:ascii="&amp;quot" w:eastAsia="Times New Roman" w:hAnsi="&amp;quot" w:cs="Times New Roman"/>
            <w:color w:val="000000"/>
            <w:sz w:val="19"/>
            <w:szCs w:val="19"/>
            <w:u w:val="single"/>
            <w:shd w:val="clear" w:color="auto" w:fill="FFFFFF"/>
          </w:rPr>
          <w:delText>http://www.w3.org/TR/2004/REC-xmlschema-1-20041028/</w:delText>
        </w:r>
        <w:r w:rsidR="006B7D5C" w:rsidDel="00A8450E">
          <w:rPr>
            <w:rFonts w:ascii="&amp;quot" w:eastAsia="Times New Roman" w:hAnsi="&amp;quot" w:cs="Times New Roman"/>
            <w:color w:val="000000"/>
            <w:sz w:val="19"/>
            <w:szCs w:val="19"/>
            <w:u w:val="single"/>
            <w:shd w:val="clear" w:color="auto" w:fill="FFFFFF"/>
          </w:rPr>
          <w:fldChar w:fldCharType="end"/>
        </w:r>
      </w:del>
    </w:p>
    <w:p w14:paraId="435F0B3E" w14:textId="08DA1745" w:rsidR="00AB387C" w:rsidRPr="00AB387C" w:rsidDel="00A8450E" w:rsidRDefault="00AB387C" w:rsidP="00AB387C">
      <w:pPr>
        <w:spacing w:beforeAutospacing="1" w:after="0" w:line="240" w:lineRule="auto"/>
        <w:rPr>
          <w:del w:id="922" w:author="James E Cabral" w:date="2020-09-02T15:27:00Z"/>
          <w:rFonts w:ascii="&amp;quot" w:eastAsia="Times New Roman" w:hAnsi="&amp;quot" w:cs="Times New Roman"/>
          <w:color w:val="000000"/>
          <w:sz w:val="24"/>
          <w:szCs w:val="24"/>
        </w:rPr>
      </w:pPr>
      <w:del w:id="923" w:author="James E Cabral" w:date="2020-09-02T15:27:00Z">
        <w:r w:rsidRPr="00AB387C" w:rsidDel="00A8450E">
          <w:rPr>
            <w:rFonts w:ascii="&amp;quot" w:eastAsia="Times New Roman" w:hAnsi="&amp;quot" w:cs="Times New Roman"/>
            <w:i/>
            <w:iCs/>
            <w:color w:val="000000"/>
            <w:sz w:val="24"/>
            <w:szCs w:val="24"/>
          </w:rPr>
          <w:delText>XML Schema Part 2: Datatypes Second Edition</w:delText>
        </w:r>
        <w:r w:rsidRPr="00AB387C" w:rsidDel="00A8450E">
          <w:rPr>
            <w:rFonts w:ascii="&amp;quot" w:eastAsia="Times New Roman" w:hAnsi="&amp;quot" w:cs="Times New Roman"/>
            <w:color w:val="000000"/>
            <w:sz w:val="24"/>
            <w:szCs w:val="24"/>
          </w:rPr>
          <w:delText xml:space="preserve">, W3C Recommendation 28 October 2004. Available from </w:delText>
        </w:r>
        <w:r w:rsidR="006B7D5C" w:rsidDel="00A8450E">
          <w:fldChar w:fldCharType="begin"/>
        </w:r>
        <w:r w:rsidR="006B7D5C" w:rsidDel="00A8450E">
          <w:delInstrText xml:space="preserve"> HYPERLINK "http://www.w3.org/TR/2004/REC-xmlschema-2-20041028/" \t "_blank" </w:delInstrText>
        </w:r>
        <w:r w:rsidR="006B7D5C" w:rsidDel="00A8450E">
          <w:fldChar w:fldCharType="separate"/>
        </w:r>
        <w:r w:rsidRPr="00AB387C" w:rsidDel="00A8450E">
          <w:rPr>
            <w:rFonts w:ascii="&amp;quot" w:eastAsia="Times New Roman" w:hAnsi="&amp;quot" w:cs="Times New Roman"/>
            <w:color w:val="000000"/>
            <w:sz w:val="19"/>
            <w:szCs w:val="19"/>
            <w:u w:val="single"/>
            <w:shd w:val="clear" w:color="auto" w:fill="FFFFFF"/>
          </w:rPr>
          <w:delText>http://www.w3.org/TR/2004/REC-xmlschema-2-20041028/</w:delText>
        </w:r>
        <w:r w:rsidR="006B7D5C" w:rsidDel="00A8450E">
          <w:rPr>
            <w:rFonts w:ascii="&amp;quot" w:eastAsia="Times New Roman" w:hAnsi="&amp;quot" w:cs="Times New Roman"/>
            <w:color w:val="000000"/>
            <w:sz w:val="19"/>
            <w:szCs w:val="19"/>
            <w:u w:val="single"/>
            <w:shd w:val="clear" w:color="auto" w:fill="FFFFFF"/>
          </w:rPr>
          <w:fldChar w:fldCharType="end"/>
        </w:r>
      </w:del>
    </w:p>
    <w:p w14:paraId="303F28AF" w14:textId="62A017A3" w:rsidR="00AB387C" w:rsidRPr="00AB387C" w:rsidDel="00A8450E" w:rsidRDefault="00AB387C" w:rsidP="00AB387C">
      <w:pPr>
        <w:spacing w:before="100" w:beforeAutospacing="1" w:after="100" w:afterAutospacing="1" w:line="240" w:lineRule="auto"/>
        <w:ind w:left="960" w:hanging="480"/>
        <w:rPr>
          <w:del w:id="924" w:author="James E Cabral" w:date="2020-09-02T15:27:00Z"/>
          <w:rFonts w:ascii="&amp;quot" w:eastAsia="Times New Roman" w:hAnsi="&amp;quot" w:cs="Times New Roman"/>
          <w:color w:val="000000"/>
          <w:sz w:val="24"/>
          <w:szCs w:val="24"/>
        </w:rPr>
      </w:pPr>
      <w:bookmarkStart w:id="925" w:name="XML-Validators"/>
      <w:bookmarkEnd w:id="925"/>
      <w:del w:id="926" w:author="James E Cabral" w:date="2020-09-02T15:27:00Z">
        <w:r w:rsidRPr="00AB387C" w:rsidDel="00A8450E">
          <w:rPr>
            <w:rFonts w:ascii="&amp;quot" w:eastAsia="Times New Roman" w:hAnsi="&amp;quot" w:cs="Times New Roman"/>
            <w:b/>
            <w:bCs/>
            <w:color w:val="000000"/>
            <w:sz w:val="24"/>
            <w:szCs w:val="24"/>
          </w:rPr>
          <w:delText>[XML-Validators]</w:delText>
        </w:r>
        <w:r w:rsidRPr="00AB387C" w:rsidDel="00A8450E">
          <w:rPr>
            <w:rFonts w:ascii="&amp;quot" w:eastAsia="Times New Roman" w:hAnsi="&amp;quot" w:cs="Times New Roman"/>
            <w:color w:val="000000"/>
            <w:sz w:val="24"/>
            <w:szCs w:val="24"/>
          </w:rPr>
          <w:delText xml:space="preserve">: XML Schema validator examples: XSV </w:delText>
        </w:r>
        <w:commentRangeStart w:id="927"/>
        <w:r w:rsidR="00C431AE" w:rsidDel="00A8450E">
          <w:fldChar w:fldCharType="begin"/>
        </w:r>
        <w:r w:rsidR="00C431AE" w:rsidDel="00A8450E">
          <w:delInstrText xml:space="preserve"> HYPERLINK "http://www.w3.org/2001/03/webdata/xsv" \t "_blank" </w:delInstrText>
        </w:r>
        <w:r w:rsidR="00C431AE" w:rsidDel="00A8450E">
          <w:fldChar w:fldCharType="separate"/>
        </w:r>
        <w:r w:rsidRPr="00AB387C" w:rsidDel="00A8450E">
          <w:rPr>
            <w:rFonts w:ascii="&amp;quot" w:eastAsia="Times New Roman" w:hAnsi="&amp;quot" w:cs="Times New Roman"/>
            <w:color w:val="000000"/>
            <w:sz w:val="19"/>
            <w:szCs w:val="19"/>
            <w:u w:val="single"/>
            <w:shd w:val="clear" w:color="auto" w:fill="FFFFFF"/>
          </w:rPr>
          <w:delText>http://www.w3.org/2001/03/webdata/xsv</w:delText>
        </w:r>
        <w:r w:rsidR="00C431AE" w:rsidDel="00A8450E">
          <w:rPr>
            <w:rFonts w:ascii="&amp;quot" w:eastAsia="Times New Roman" w:hAnsi="&amp;quot" w:cs="Times New Roman"/>
            <w:color w:val="000000"/>
            <w:sz w:val="19"/>
            <w:szCs w:val="19"/>
            <w:u w:val="single"/>
            <w:shd w:val="clear" w:color="auto" w:fill="FFFFFF"/>
          </w:rPr>
          <w:fldChar w:fldCharType="end"/>
        </w:r>
        <w:commentRangeEnd w:id="927"/>
        <w:r w:rsidR="00C431AE" w:rsidDel="00A8450E">
          <w:rPr>
            <w:rStyle w:val="CommentReference"/>
          </w:rPr>
          <w:commentReference w:id="927"/>
        </w:r>
        <w:r w:rsidRPr="00AB387C" w:rsidDel="00A8450E">
          <w:rPr>
            <w:rFonts w:ascii="&amp;quot" w:eastAsia="Times New Roman" w:hAnsi="&amp;quot" w:cs="Times New Roman"/>
            <w:color w:val="000000"/>
            <w:sz w:val="24"/>
            <w:szCs w:val="24"/>
          </w:rPr>
          <w:delText xml:space="preserve">, XERCES </w:delText>
        </w:r>
        <w:r w:rsidR="006B7D5C" w:rsidDel="00A8450E">
          <w:fldChar w:fldCharType="begin"/>
        </w:r>
        <w:r w:rsidR="006B7D5C" w:rsidDel="00A8450E">
          <w:delInstrText xml:space="preserve"> HYPERLINK "http://xerces.apache.org/" \t "_blank" </w:delInstrText>
        </w:r>
        <w:r w:rsidR="006B7D5C" w:rsidDel="00A8450E">
          <w:fldChar w:fldCharType="separate"/>
        </w:r>
        <w:r w:rsidRPr="00AB387C" w:rsidDel="00A8450E">
          <w:rPr>
            <w:rFonts w:ascii="&amp;quot" w:eastAsia="Times New Roman" w:hAnsi="&amp;quot" w:cs="Times New Roman"/>
            <w:color w:val="000000"/>
            <w:sz w:val="19"/>
            <w:szCs w:val="19"/>
            <w:u w:val="single"/>
            <w:shd w:val="clear" w:color="auto" w:fill="FFFFFF"/>
          </w:rPr>
          <w:delText>http://xerces.apache.org/</w:delText>
        </w:r>
        <w:r w:rsidR="006B7D5C" w:rsidDel="00A8450E">
          <w:rPr>
            <w:rFonts w:ascii="&amp;quot" w:eastAsia="Times New Roman" w:hAnsi="&amp;quot" w:cs="Times New Roman"/>
            <w:color w:val="000000"/>
            <w:sz w:val="19"/>
            <w:szCs w:val="19"/>
            <w:u w:val="single"/>
            <w:shd w:val="clear" w:color="auto" w:fill="FFFFFF"/>
          </w:rPr>
          <w:fldChar w:fldCharType="end"/>
        </w:r>
        <w:r w:rsidRPr="00AB387C" w:rsidDel="00A8450E">
          <w:rPr>
            <w:rFonts w:ascii="&amp;quot" w:eastAsia="Times New Roman" w:hAnsi="&amp;quot" w:cs="Times New Roman"/>
            <w:color w:val="000000"/>
            <w:sz w:val="24"/>
            <w:szCs w:val="24"/>
          </w:rPr>
          <w:delText xml:space="preserve">, Saxon </w:delText>
        </w:r>
        <w:r w:rsidR="006B7D5C" w:rsidDel="00A8450E">
          <w:fldChar w:fldCharType="begin"/>
        </w:r>
        <w:r w:rsidR="006B7D5C" w:rsidDel="00A8450E">
          <w:delInstrText xml:space="preserve"> HYPERLINK "http://www.saxonica.com/welcome/welcome.xml" \t "_blank" </w:delInstrText>
        </w:r>
        <w:r w:rsidR="006B7D5C" w:rsidDel="00A8450E">
          <w:fldChar w:fldCharType="separate"/>
        </w:r>
        <w:r w:rsidRPr="00AB387C" w:rsidDel="00A8450E">
          <w:rPr>
            <w:rFonts w:ascii="&amp;quot" w:eastAsia="Times New Roman" w:hAnsi="&amp;quot" w:cs="Times New Roman"/>
            <w:color w:val="000000"/>
            <w:sz w:val="19"/>
            <w:szCs w:val="19"/>
            <w:u w:val="single"/>
            <w:shd w:val="clear" w:color="auto" w:fill="FFFFFF"/>
          </w:rPr>
          <w:delText>http://www.saxonica.com/welcome/welcome.xml</w:delText>
        </w:r>
        <w:r w:rsidR="006B7D5C" w:rsidDel="00A8450E">
          <w:rPr>
            <w:rFonts w:ascii="&amp;quot" w:eastAsia="Times New Roman" w:hAnsi="&amp;quot" w:cs="Times New Roman"/>
            <w:color w:val="000000"/>
            <w:sz w:val="19"/>
            <w:szCs w:val="19"/>
            <w:u w:val="single"/>
            <w:shd w:val="clear" w:color="auto" w:fill="FFFFFF"/>
          </w:rPr>
          <w:fldChar w:fldCharType="end"/>
        </w:r>
      </w:del>
    </w:p>
    <w:p w14:paraId="02088F47" w14:textId="6D103041" w:rsidR="00AB387C" w:rsidRPr="00AB387C" w:rsidRDefault="00AB387C" w:rsidP="00AB387C">
      <w:pPr>
        <w:spacing w:before="100" w:beforeAutospacing="1" w:after="100" w:afterAutospacing="1" w:line="240" w:lineRule="auto"/>
        <w:ind w:left="960" w:hanging="480"/>
        <w:rPr>
          <w:rFonts w:ascii="&amp;quot" w:eastAsia="Times New Roman" w:hAnsi="&amp;quot" w:cs="Times New Roman"/>
          <w:color w:val="000000"/>
          <w:sz w:val="24"/>
          <w:szCs w:val="24"/>
        </w:rPr>
      </w:pPr>
      <w:bookmarkStart w:id="928" w:name="NIEM-Tools-Catalog"/>
      <w:bookmarkEnd w:id="928"/>
      <w:r w:rsidRPr="00AB387C">
        <w:rPr>
          <w:rFonts w:ascii="&amp;quot" w:eastAsia="Times New Roman" w:hAnsi="&amp;quot" w:cs="Times New Roman"/>
          <w:b/>
          <w:bCs/>
          <w:color w:val="000000"/>
          <w:sz w:val="24"/>
          <w:szCs w:val="24"/>
        </w:rPr>
        <w:t>[NIEM-Tools-Catalog]</w:t>
      </w:r>
      <w:r w:rsidRPr="00AB387C">
        <w:rPr>
          <w:rFonts w:ascii="&amp;quot" w:eastAsia="Times New Roman" w:hAnsi="&amp;quot" w:cs="Times New Roman"/>
          <w:color w:val="000000"/>
          <w:sz w:val="24"/>
          <w:szCs w:val="24"/>
        </w:rPr>
        <w:t xml:space="preserve">: NIEM Tools Catalog, NIEM </w:t>
      </w:r>
      <w:del w:id="929" w:author="Chipman, Charles" w:date="2019-01-08T13:49:00Z">
        <w:r w:rsidRPr="00AB387C" w:rsidDel="00D41ECA">
          <w:rPr>
            <w:rFonts w:ascii="&amp;quot" w:eastAsia="Times New Roman" w:hAnsi="&amp;quot" w:cs="Times New Roman"/>
            <w:color w:val="000000"/>
            <w:sz w:val="24"/>
            <w:szCs w:val="24"/>
          </w:rPr>
          <w:delText xml:space="preserve">Program </w:delText>
        </w:r>
      </w:del>
      <w:r w:rsidRPr="00AB387C">
        <w:rPr>
          <w:rFonts w:ascii="&amp;quot" w:eastAsia="Times New Roman" w:hAnsi="&amp;quot" w:cs="Times New Roman"/>
          <w:color w:val="000000"/>
          <w:sz w:val="24"/>
          <w:szCs w:val="24"/>
        </w:rPr>
        <w:t>Management Office (</w:t>
      </w:r>
      <w:del w:id="930" w:author="Chipman, Charles" w:date="2019-01-08T13:50:00Z">
        <w:r w:rsidRPr="00AB387C" w:rsidDel="00D41ECA">
          <w:rPr>
            <w:rFonts w:ascii="&amp;quot" w:eastAsia="Times New Roman" w:hAnsi="&amp;quot" w:cs="Times New Roman"/>
            <w:color w:val="000000"/>
            <w:sz w:val="24"/>
            <w:szCs w:val="24"/>
          </w:rPr>
          <w:delText>P</w:delText>
        </w:r>
      </w:del>
      <w:r w:rsidRPr="00AB387C">
        <w:rPr>
          <w:rFonts w:ascii="&amp;quot" w:eastAsia="Times New Roman" w:hAnsi="&amp;quot" w:cs="Times New Roman"/>
          <w:color w:val="000000"/>
          <w:sz w:val="24"/>
          <w:szCs w:val="24"/>
        </w:rPr>
        <w:t xml:space="preserve">MO). Available from </w:t>
      </w:r>
      <w:ins w:id="931" w:author="Chipman, Charles" w:date="2019-01-08T13:50:00Z">
        <w:r w:rsidR="00D41ECA">
          <w:rPr>
            <w:rFonts w:ascii="&amp;quot" w:eastAsia="Times New Roman" w:hAnsi="&amp;quot" w:cs="Times New Roman"/>
            <w:color w:val="000000"/>
            <w:sz w:val="19"/>
            <w:szCs w:val="19"/>
            <w:u w:val="single"/>
            <w:shd w:val="clear" w:color="auto" w:fill="FFFFFF"/>
          </w:rPr>
          <w:fldChar w:fldCharType="begin"/>
        </w:r>
        <w:r w:rsidR="00D41ECA">
          <w:rPr>
            <w:rFonts w:ascii="&amp;quot" w:eastAsia="Times New Roman" w:hAnsi="&amp;quot" w:cs="Times New Roman"/>
            <w:color w:val="000000"/>
            <w:sz w:val="19"/>
            <w:szCs w:val="19"/>
            <w:u w:val="single"/>
            <w:shd w:val="clear" w:color="auto" w:fill="FFFFFF"/>
          </w:rPr>
          <w:instrText xml:space="preserve"> HYPERLINK "" </w:instrText>
        </w:r>
        <w:r w:rsidR="00D41ECA">
          <w:rPr>
            <w:rFonts w:ascii="&amp;quot" w:eastAsia="Times New Roman" w:hAnsi="&amp;quot" w:cs="Times New Roman"/>
            <w:color w:val="000000"/>
            <w:sz w:val="19"/>
            <w:szCs w:val="19"/>
            <w:u w:val="single"/>
            <w:shd w:val="clear" w:color="auto" w:fill="FFFFFF"/>
          </w:rPr>
          <w:fldChar w:fldCharType="separate"/>
        </w:r>
      </w:ins>
      <w:del w:id="932" w:author="Chipman, Charles" w:date="2019-01-08T13:50:00Z">
        <w:r w:rsidR="00D41ECA" w:rsidRPr="00410F25" w:rsidDel="00D41ECA">
          <w:rPr>
            <w:rStyle w:val="Hyperlink"/>
            <w:rFonts w:ascii="&amp;quot" w:eastAsia="Times New Roman" w:hAnsi="&amp;quot" w:cs="Times New Roman"/>
            <w:sz w:val="19"/>
            <w:szCs w:val="19"/>
            <w:shd w:val="clear" w:color="auto" w:fill="FFFFFF"/>
          </w:rPr>
          <w:delText>https://www.niem.gov/tools-catalog/Pages/tools.aspx</w:delText>
        </w:r>
      </w:del>
      <w:ins w:id="933" w:author="Chipman, Charles" w:date="2019-01-08T13:50:00Z">
        <w:r w:rsidR="00D41ECA">
          <w:rPr>
            <w:rFonts w:ascii="&amp;quot" w:eastAsia="Times New Roman" w:hAnsi="&amp;quot" w:cs="Times New Roman"/>
            <w:color w:val="000000"/>
            <w:sz w:val="19"/>
            <w:szCs w:val="19"/>
            <w:u w:val="single"/>
            <w:shd w:val="clear" w:color="auto" w:fill="FFFFFF"/>
          </w:rPr>
          <w:fldChar w:fldCharType="end"/>
        </w:r>
        <w:r w:rsidR="00D41ECA" w:rsidRPr="00D41ECA">
          <w:rPr>
            <w:rFonts w:ascii="&amp;quot" w:eastAsia="Times New Roman" w:hAnsi="&amp;quot" w:cs="Times New Roman"/>
            <w:color w:val="000000"/>
            <w:sz w:val="19"/>
            <w:szCs w:val="19"/>
            <w:u w:val="single"/>
            <w:shd w:val="clear" w:color="auto" w:fill="FFFFFF"/>
          </w:rPr>
          <w:t>https://www.niem.gov/tools-catalog</w:t>
        </w:r>
      </w:ins>
    </w:p>
    <w:p w14:paraId="1D6D5822" w14:textId="77777777" w:rsidR="00E07B0F" w:rsidRDefault="00E07B0F"/>
    <w:sectPr w:rsidR="00E07B0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4" w:author="Chipman, Charles" w:date="2019-01-15T06:14:00Z" w:initials="CC">
    <w:p w14:paraId="796B8E12" w14:textId="47F7A134" w:rsidR="006B7D5C" w:rsidRDefault="006B7D5C">
      <w:pPr>
        <w:pStyle w:val="CommentText"/>
      </w:pPr>
      <w:r>
        <w:rPr>
          <w:rStyle w:val="CommentReference"/>
        </w:rPr>
        <w:annotationRef/>
      </w:r>
      <w:r>
        <w:t>Still valid?</w:t>
      </w:r>
    </w:p>
  </w:comment>
  <w:comment w:id="45" w:author="James E Cabral" w:date="2020-09-02T12:06:00Z" w:initials="JEC">
    <w:p w14:paraId="1AF4C6F5" w14:textId="649719E2" w:rsidR="006B7D5C" w:rsidRDefault="006B7D5C" w:rsidP="00EB3562">
      <w:pPr>
        <w:pStyle w:val="CommentText"/>
      </w:pPr>
      <w:r>
        <w:rPr>
          <w:rStyle w:val="CommentReference"/>
        </w:rPr>
        <w:annotationRef/>
      </w:r>
      <w:r>
        <w:t>Yes</w:t>
      </w:r>
    </w:p>
  </w:comment>
  <w:comment w:id="245" w:author="James E Cabral" w:date="2020-09-02T12:44:00Z" w:initials="JEC">
    <w:p w14:paraId="5698A059" w14:textId="77777777" w:rsidR="00092A95" w:rsidRDefault="00092A95" w:rsidP="00092A95">
      <w:pPr>
        <w:pStyle w:val="CommentText"/>
      </w:pPr>
      <w:r>
        <w:rPr>
          <w:rStyle w:val="CommentReference"/>
        </w:rPr>
        <w:annotationRef/>
      </w:r>
      <w:r>
        <w:t>Redundant with the Message Specification. Remove.</w:t>
      </w:r>
    </w:p>
  </w:comment>
  <w:comment w:id="252" w:author="Chipman, Charles" w:date="2019-01-15T07:41:00Z" w:initials="CC">
    <w:p w14:paraId="28568466" w14:textId="12712C95" w:rsidR="006B7D5C" w:rsidRDefault="006B7D5C">
      <w:pPr>
        <w:pStyle w:val="CommentText"/>
      </w:pPr>
      <w:r>
        <w:rPr>
          <w:rStyle w:val="CommentReference"/>
        </w:rPr>
        <w:annotationRef/>
      </w:r>
      <w:r>
        <w:t xml:space="preserve">Maybe include a note here that the MPD spec is going to be rewritten/superseded. </w:t>
      </w:r>
    </w:p>
  </w:comment>
  <w:comment w:id="253" w:author="James E Cabral" w:date="2020-09-02T12:32:00Z" w:initials="JEC">
    <w:p w14:paraId="6257AD50" w14:textId="028524D4" w:rsidR="006B7D5C" w:rsidRDefault="006B7D5C" w:rsidP="00316F37">
      <w:pPr>
        <w:pStyle w:val="CommentText"/>
      </w:pPr>
      <w:r>
        <w:rPr>
          <w:rStyle w:val="CommentReference"/>
        </w:rPr>
        <w:annotationRef/>
      </w:r>
      <w:r>
        <w:t>OBE</w:t>
      </w:r>
    </w:p>
  </w:comment>
  <w:comment w:id="287" w:author="Chipman, Charles" w:date="2019-01-15T08:33:00Z" w:initials="CC">
    <w:p w14:paraId="3C0C3816" w14:textId="2219C46D" w:rsidR="006B7D5C" w:rsidRDefault="006B7D5C">
      <w:pPr>
        <w:pStyle w:val="CommentText"/>
      </w:pPr>
      <w:r>
        <w:rPr>
          <w:rStyle w:val="CommentReference"/>
        </w:rPr>
        <w:annotationRef/>
      </w:r>
      <w:r>
        <w:t>Do not need to use etc and e.g.</w:t>
      </w:r>
    </w:p>
  </w:comment>
  <w:comment w:id="271" w:author="James E Cabral" w:date="2020-09-02T12:44:00Z" w:initials="JEC">
    <w:p w14:paraId="7954DD61" w14:textId="5FB995A7" w:rsidR="006B7D5C" w:rsidRDefault="006B7D5C" w:rsidP="00B1029D">
      <w:pPr>
        <w:pStyle w:val="CommentText"/>
      </w:pPr>
      <w:r>
        <w:rPr>
          <w:rStyle w:val="CommentReference"/>
        </w:rPr>
        <w:annotationRef/>
      </w:r>
      <w:r>
        <w:t>Redundant with the Message Specification. Remove.</w:t>
      </w:r>
    </w:p>
  </w:comment>
  <w:comment w:id="482" w:author="James E Cabral" w:date="2020-09-08T10:52:00Z" w:initials="JEC">
    <w:p w14:paraId="0D7C7B48" w14:textId="4B8F27A3" w:rsidR="00481C9C" w:rsidRDefault="00481C9C" w:rsidP="00481C9C">
      <w:pPr>
        <w:pStyle w:val="CommentText"/>
      </w:pPr>
      <w:r>
        <w:rPr>
          <w:rStyle w:val="CommentReference"/>
        </w:rPr>
        <w:annotationRef/>
      </w:r>
      <w:r>
        <w:t>Define</w:t>
      </w:r>
    </w:p>
  </w:comment>
  <w:comment w:id="488" w:author="James E Cabral" w:date="2020-09-02T12:44:00Z" w:initials="JEC">
    <w:p w14:paraId="052D21F6" w14:textId="77777777" w:rsidR="00481C9C" w:rsidRDefault="00481C9C" w:rsidP="00481C9C">
      <w:pPr>
        <w:pStyle w:val="CommentText"/>
      </w:pPr>
      <w:r>
        <w:rPr>
          <w:rStyle w:val="CommentReference"/>
        </w:rPr>
        <w:annotationRef/>
      </w:r>
      <w:r>
        <w:t>Redundant with the Message Specification. Remove.</w:t>
      </w:r>
    </w:p>
  </w:comment>
  <w:comment w:id="570" w:author="Chipman, Charles" w:date="2018-04-17T13:39:00Z" w:initials="CC">
    <w:p w14:paraId="5FD4E3C0" w14:textId="46A139C0" w:rsidR="006B7D5C" w:rsidRDefault="006B7D5C">
      <w:pPr>
        <w:pStyle w:val="CommentText"/>
      </w:pPr>
      <w:r>
        <w:rPr>
          <w:rStyle w:val="CommentReference"/>
        </w:rPr>
        <w:annotationRef/>
      </w:r>
      <w:r>
        <w:t>Link not active. Could not find document.</w:t>
      </w:r>
    </w:p>
  </w:comment>
  <w:comment w:id="633" w:author="Chipman, Charles" w:date="2019-01-15T07:43:00Z" w:initials="CC">
    <w:p w14:paraId="56E7DF39" w14:textId="3C7B3847" w:rsidR="006B7D5C" w:rsidRDefault="006B7D5C">
      <w:pPr>
        <w:pStyle w:val="CommentText"/>
      </w:pPr>
      <w:r>
        <w:rPr>
          <w:rStyle w:val="CommentReference"/>
        </w:rPr>
        <w:annotationRef/>
      </w:r>
      <w:r>
        <w:t>Delete second occurrence of “above” at end of sentence.</w:t>
      </w:r>
    </w:p>
  </w:comment>
  <w:comment w:id="684" w:author="Chipman, Charles" w:date="2019-01-08T13:32:00Z" w:initials="CC">
    <w:p w14:paraId="1F9D04DC" w14:textId="05012757" w:rsidR="006B7D5C" w:rsidRDefault="006B7D5C">
      <w:pPr>
        <w:pStyle w:val="CommentText"/>
      </w:pPr>
      <w:r>
        <w:rPr>
          <w:rStyle w:val="CommentReference"/>
        </w:rPr>
        <w:annotationRef/>
      </w:r>
      <w:r>
        <w:t>Maybe we should include reference to niem.github.io here instead of UG and IG?</w:t>
      </w:r>
    </w:p>
  </w:comment>
  <w:comment w:id="687" w:author="Chipman, Charles" w:date="2019-01-08T13:26:00Z" w:initials="CC">
    <w:p w14:paraId="6C4051EA" w14:textId="1B6488F9" w:rsidR="006B7D5C" w:rsidRDefault="006B7D5C">
      <w:pPr>
        <w:pStyle w:val="CommentText"/>
      </w:pPr>
      <w:r>
        <w:rPr>
          <w:rStyle w:val="CommentReference"/>
        </w:rPr>
        <w:annotationRef/>
      </w:r>
      <w:r>
        <w:t>The document is dated May 20, 2008. If retained, need to review it for updates.</w:t>
      </w:r>
    </w:p>
  </w:comment>
  <w:comment w:id="637" w:author="James E Cabral" w:date="2020-09-02T15:25:00Z" w:initials="JEC">
    <w:p w14:paraId="42862D48" w14:textId="7BF16B9A" w:rsidR="00A8450E" w:rsidRDefault="00A8450E" w:rsidP="00A8450E">
      <w:pPr>
        <w:pStyle w:val="CommentText"/>
      </w:pPr>
      <w:r>
        <w:rPr>
          <w:rStyle w:val="CommentReference"/>
        </w:rPr>
        <w:annotationRef/>
      </w:r>
      <w:r>
        <w:t>Redundant.  Remove</w:t>
      </w:r>
    </w:p>
  </w:comment>
  <w:comment w:id="696" w:author="Chipman, Charles" w:date="2018-04-09T11:12:00Z" w:initials="CC">
    <w:p w14:paraId="677ACB47" w14:textId="5A6A7284" w:rsidR="006B7D5C" w:rsidRDefault="006B7D5C">
      <w:pPr>
        <w:pStyle w:val="CommentText"/>
      </w:pPr>
      <w:r>
        <w:rPr>
          <w:rStyle w:val="CommentReference"/>
        </w:rPr>
        <w:annotationRef/>
      </w:r>
      <w:r>
        <w:t xml:space="preserve">Link not active. Could not find document. </w:t>
      </w:r>
    </w:p>
  </w:comment>
  <w:comment w:id="716" w:author="Chipman, Charles" w:date="2019-01-08T13:35:00Z" w:initials="CC">
    <w:p w14:paraId="1CD654D0" w14:textId="65CAAA7B" w:rsidR="006B7D5C" w:rsidRDefault="006B7D5C">
      <w:pPr>
        <w:pStyle w:val="CommentText"/>
      </w:pPr>
      <w:r>
        <w:rPr>
          <w:rStyle w:val="CommentReference"/>
        </w:rPr>
        <w:annotationRef/>
      </w:r>
      <w:r>
        <w:t>Current version is 1.1 dated December 1, 2008. If reference is retained, need to review it for updates.</w:t>
      </w:r>
    </w:p>
  </w:comment>
  <w:comment w:id="728" w:author="Chipman, Charles" w:date="2019-01-15T08:26:00Z" w:initials="CC">
    <w:p w14:paraId="7D375CE2" w14:textId="19C08B14" w:rsidR="006B7D5C" w:rsidRDefault="006B7D5C">
      <w:pPr>
        <w:pStyle w:val="CommentText"/>
      </w:pPr>
      <w:r>
        <w:rPr>
          <w:rStyle w:val="CommentReference"/>
        </w:rPr>
        <w:annotationRef/>
      </w:r>
      <w:r>
        <w:t xml:space="preserve">Link points to Version 1.0 dated 1 June 2014. There is also a 3.0beta1. </w:t>
      </w:r>
    </w:p>
  </w:comment>
  <w:comment w:id="733" w:author="Chipman, Charles" w:date="2019-01-15T07:57:00Z" w:initials="CC">
    <w:p w14:paraId="425B74E5" w14:textId="101E40FC" w:rsidR="006B7D5C" w:rsidRDefault="006B7D5C">
      <w:pPr>
        <w:pStyle w:val="CommentText"/>
      </w:pPr>
      <w:r>
        <w:rPr>
          <w:rStyle w:val="CommentReference"/>
        </w:rPr>
        <w:annotationRef/>
      </w:r>
      <w:r>
        <w:t>Current version is 3.0 dated April 27, 2015. If retained, it will need to be updated, as well.</w:t>
      </w:r>
    </w:p>
  </w:comment>
  <w:comment w:id="703" w:author="James E Cabral" w:date="2020-09-02T12:17:00Z" w:initials="JEC">
    <w:p w14:paraId="03FAF272" w14:textId="60C583F6" w:rsidR="006B7D5C" w:rsidRDefault="006B7D5C" w:rsidP="00BC6210">
      <w:pPr>
        <w:pStyle w:val="CommentText"/>
      </w:pPr>
      <w:r>
        <w:rPr>
          <w:rStyle w:val="CommentReference"/>
        </w:rPr>
        <w:annotationRef/>
      </w:r>
      <w:r>
        <w:t>Non-normative.  Remove</w:t>
      </w:r>
    </w:p>
  </w:comment>
  <w:comment w:id="763" w:author="Chipman, Charles" w:date="2019-01-15T08:01:00Z" w:initials="CC">
    <w:p w14:paraId="5D5ADA0D" w14:textId="54534891" w:rsidR="006B7D5C" w:rsidRDefault="006B7D5C">
      <w:pPr>
        <w:pStyle w:val="CommentText"/>
      </w:pPr>
      <w:r>
        <w:rPr>
          <w:rStyle w:val="CommentReference"/>
        </w:rPr>
        <w:annotationRef/>
      </w:r>
      <w:r>
        <w:t>Recommend updating link to Training on niem.github.io.</w:t>
      </w:r>
    </w:p>
  </w:comment>
  <w:comment w:id="766" w:author="Chipman, Charles" w:date="2019-01-15T08:02:00Z" w:initials="CC">
    <w:p w14:paraId="2A842448" w14:textId="2A70B85F" w:rsidR="006B7D5C" w:rsidRDefault="006B7D5C">
      <w:pPr>
        <w:pStyle w:val="CommentText"/>
      </w:pPr>
      <w:r>
        <w:rPr>
          <w:rStyle w:val="CommentReference"/>
        </w:rPr>
        <w:annotationRef/>
      </w:r>
    </w:p>
  </w:comment>
  <w:comment w:id="701" w:author="James E Cabral" w:date="2020-09-02T12:18:00Z" w:initials="JEC">
    <w:p w14:paraId="6837E090" w14:textId="5B795267" w:rsidR="006B7D5C" w:rsidRDefault="006B7D5C" w:rsidP="00BC6210">
      <w:pPr>
        <w:pStyle w:val="CommentText"/>
      </w:pPr>
      <w:r>
        <w:rPr>
          <w:rStyle w:val="CommentReference"/>
        </w:rPr>
        <w:annotationRef/>
      </w:r>
      <w:r>
        <w:t>Non-normative. Remove.</w:t>
      </w:r>
    </w:p>
  </w:comment>
  <w:comment w:id="771" w:author="Chipman, Charles" w:date="2019-01-15T08:03:00Z" w:initials="CC">
    <w:p w14:paraId="05031AC7" w14:textId="4E2062A0" w:rsidR="006B7D5C" w:rsidRDefault="006B7D5C">
      <w:pPr>
        <w:pStyle w:val="CommentText"/>
      </w:pPr>
      <w:r>
        <w:rPr>
          <w:rStyle w:val="CommentReference"/>
        </w:rPr>
        <w:annotationRef/>
      </w:r>
      <w:r>
        <w:t>Latest edition of Part 4 is Edition 2 published 2004-07-15. Edition 3 is on hold.</w:t>
      </w:r>
    </w:p>
  </w:comment>
  <w:comment w:id="772" w:author="Chipman, Charles" w:date="2019-01-15T08:04:00Z" w:initials="CC">
    <w:p w14:paraId="4B747AC7" w14:textId="11BAB41C" w:rsidR="006B7D5C" w:rsidRDefault="006B7D5C">
      <w:pPr>
        <w:pStyle w:val="CommentText"/>
      </w:pPr>
      <w:r>
        <w:rPr>
          <w:rStyle w:val="CommentReference"/>
        </w:rPr>
        <w:annotationRef/>
      </w:r>
      <w:r>
        <w:t xml:space="preserve">Latest edition of Part 5 is Edition 3 published 2005-04-01. </w:t>
      </w:r>
    </w:p>
  </w:comment>
  <w:comment w:id="779" w:author="Chipman, Charles" w:date="2019-01-15T08:15:00Z" w:initials="CC">
    <w:p w14:paraId="7C6E4C41" w14:textId="572183AA" w:rsidR="006B7D5C" w:rsidRDefault="006B7D5C">
      <w:pPr>
        <w:pStyle w:val="CommentText"/>
      </w:pPr>
      <w:r>
        <w:rPr>
          <w:rStyle w:val="CommentReference"/>
        </w:rPr>
        <w:annotationRef/>
      </w:r>
      <w:r>
        <w:t xml:space="preserve">There is a newer version dated 2016-01-15 at </w:t>
      </w:r>
      <w:r w:rsidRPr="00CC50A9">
        <w:t>https://standards.iso.org/ittf/PubliclyAvailableStandards/c055982_ISO_IEC_19757-3_2016.zip</w:t>
      </w:r>
    </w:p>
  </w:comment>
  <w:comment w:id="789" w:author="Chipman, Charles" w:date="2019-01-15T08:16:00Z" w:initials="CC">
    <w:p w14:paraId="13CB50AA" w14:textId="79E254C2" w:rsidR="006B7D5C" w:rsidRDefault="006B7D5C">
      <w:pPr>
        <w:pStyle w:val="CommentText"/>
      </w:pPr>
      <w:r>
        <w:rPr>
          <w:rStyle w:val="CommentReference"/>
        </w:rPr>
        <w:annotationRef/>
      </w:r>
    </w:p>
  </w:comment>
  <w:comment w:id="790" w:author="James E Cabral" w:date="2020-09-08T10:19:00Z" w:initials="JEC">
    <w:p w14:paraId="4198D729" w14:textId="0BCD8AD6" w:rsidR="00EE54F8" w:rsidRDefault="00EE54F8" w:rsidP="00EE54F8">
      <w:pPr>
        <w:pStyle w:val="CommentText"/>
      </w:pPr>
      <w:r>
        <w:rPr>
          <w:rStyle w:val="CommentReference"/>
        </w:rPr>
        <w:annotationRef/>
      </w:r>
      <w:r>
        <w:t>Update link</w:t>
      </w:r>
    </w:p>
  </w:comment>
  <w:comment w:id="816" w:author="Chipman, Charles" w:date="2019-01-15T08:18:00Z" w:initials="CC">
    <w:p w14:paraId="57E9D230" w14:textId="4031561A" w:rsidR="006B7D5C" w:rsidRDefault="006B7D5C">
      <w:pPr>
        <w:pStyle w:val="CommentText"/>
      </w:pPr>
      <w:r>
        <w:rPr>
          <w:rStyle w:val="CommentReference"/>
        </w:rPr>
        <w:annotationRef/>
      </w:r>
    </w:p>
  </w:comment>
  <w:comment w:id="830" w:author="Chipman, Charles" w:date="2019-01-15T08:20:00Z" w:initials="CC">
    <w:p w14:paraId="361F7341" w14:textId="77777777" w:rsidR="00D837E7" w:rsidRDefault="00D837E7" w:rsidP="00D837E7">
      <w:pPr>
        <w:pStyle w:val="CommentText"/>
      </w:pPr>
      <w:r>
        <w:rPr>
          <w:rStyle w:val="CommentReference"/>
        </w:rPr>
        <w:annotationRef/>
      </w:r>
    </w:p>
  </w:comment>
  <w:comment w:id="839" w:author="Chipman, Charles" w:date="2019-01-08T13:55:00Z" w:initials="CC">
    <w:p w14:paraId="0FAEB7CB" w14:textId="27E28CD7" w:rsidR="006B7D5C" w:rsidRDefault="006B7D5C">
      <w:pPr>
        <w:pStyle w:val="CommentText"/>
      </w:pPr>
      <w:r>
        <w:rPr>
          <w:rStyle w:val="CommentReference"/>
        </w:rPr>
        <w:annotationRef/>
      </w:r>
      <w:r>
        <w:t>Current version is Version 3.0</w:t>
      </w:r>
    </w:p>
  </w:comment>
  <w:comment w:id="858" w:author="Chipman, Charles" w:date="2019-01-15T08:20:00Z" w:initials="CC">
    <w:p w14:paraId="72FF34D1" w14:textId="439A36E1" w:rsidR="006B7D5C" w:rsidRDefault="006B7D5C">
      <w:pPr>
        <w:pStyle w:val="CommentText"/>
      </w:pPr>
      <w:r>
        <w:rPr>
          <w:rStyle w:val="CommentReference"/>
        </w:rPr>
        <w:annotationRef/>
      </w:r>
    </w:p>
  </w:comment>
  <w:comment w:id="899" w:author="Chipman, Charles" w:date="2019-01-08T14:02:00Z" w:initials="CC">
    <w:p w14:paraId="3941D704" w14:textId="677D8762" w:rsidR="006B7D5C" w:rsidRDefault="006B7D5C">
      <w:pPr>
        <w:pStyle w:val="CommentText"/>
      </w:pPr>
      <w:r>
        <w:rPr>
          <w:rStyle w:val="CommentReference"/>
        </w:rPr>
        <w:annotationRef/>
      </w:r>
      <w:r>
        <w:t>The document is dated May 20, 2008. If retained, need to review it for updates.</w:t>
      </w:r>
    </w:p>
  </w:comment>
  <w:comment w:id="903" w:author="Chipman, Charles" w:date="2019-01-08T13:53:00Z" w:initials="CC">
    <w:p w14:paraId="440763B4" w14:textId="718CCE4A" w:rsidR="006B7D5C" w:rsidRDefault="006B7D5C">
      <w:pPr>
        <w:pStyle w:val="CommentText"/>
      </w:pPr>
      <w:r>
        <w:rPr>
          <w:rStyle w:val="CommentReference"/>
        </w:rPr>
        <w:annotationRef/>
      </w:r>
      <w:r>
        <w:t>There is also a 3.0beta1</w:t>
      </w:r>
    </w:p>
  </w:comment>
  <w:comment w:id="904" w:author="Chipman, Charles" w:date="2019-01-08T13:53:00Z" w:initials="CC">
    <w:p w14:paraId="41D2D290" w14:textId="381C45F4" w:rsidR="006B7D5C" w:rsidRDefault="006B7D5C">
      <w:pPr>
        <w:pStyle w:val="CommentText"/>
      </w:pPr>
      <w:r>
        <w:rPr>
          <w:rStyle w:val="CommentReference"/>
        </w:rPr>
        <w:annotationRef/>
      </w:r>
      <w:r>
        <w:t xml:space="preserve">1.0 link: </w:t>
      </w:r>
      <w:hyperlink r:id="rId1" w:history="1">
        <w:r w:rsidRPr="00410F25">
          <w:rPr>
            <w:rStyle w:val="Hyperlink"/>
          </w:rPr>
          <w:t>https://reference.niem.gov/niem/specification/uml-profile/omg/1.0/</w:t>
        </w:r>
      </w:hyperlink>
      <w:r>
        <w:t xml:space="preserve"> or </w:t>
      </w:r>
      <w:hyperlink r:id="rId2" w:history="1">
        <w:r w:rsidRPr="00410F25">
          <w:rPr>
            <w:rStyle w:val="Hyperlink"/>
          </w:rPr>
          <w:t>https://www.omg.org/spec/NIEM-UML/1.0/</w:t>
        </w:r>
      </w:hyperlink>
      <w:r>
        <w:t xml:space="preserve"> </w:t>
      </w:r>
    </w:p>
  </w:comment>
  <w:comment w:id="927" w:author="Chipman, Charles" w:date="2018-04-09T11:49:00Z" w:initials="CC">
    <w:p w14:paraId="648D2CE4" w14:textId="5FABC304" w:rsidR="006B7D5C" w:rsidRDefault="006B7D5C">
      <w:pPr>
        <w:pStyle w:val="CommentText"/>
      </w:pPr>
      <w:r>
        <w:rPr>
          <w:rStyle w:val="CommentReference"/>
        </w:rPr>
        <w:annotationRef/>
      </w:r>
      <w:r>
        <w:t>Discontinued according to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96B8E12" w15:done="1"/>
  <w15:commentEx w15:paraId="1AF4C6F5" w15:paraIdParent="796B8E12" w15:done="1"/>
  <w15:commentEx w15:paraId="5698A059" w15:done="0"/>
  <w15:commentEx w15:paraId="28568466" w15:done="1"/>
  <w15:commentEx w15:paraId="6257AD50" w15:paraIdParent="28568466" w15:done="1"/>
  <w15:commentEx w15:paraId="3C0C3816" w15:done="0"/>
  <w15:commentEx w15:paraId="7954DD61" w15:done="0"/>
  <w15:commentEx w15:paraId="0D7C7B48" w15:done="0"/>
  <w15:commentEx w15:paraId="052D21F6" w15:done="0"/>
  <w15:commentEx w15:paraId="5FD4E3C0" w15:done="0"/>
  <w15:commentEx w15:paraId="56E7DF39" w15:done="0"/>
  <w15:commentEx w15:paraId="1F9D04DC" w15:done="0"/>
  <w15:commentEx w15:paraId="6C4051EA" w15:done="0"/>
  <w15:commentEx w15:paraId="42862D48" w15:done="0"/>
  <w15:commentEx w15:paraId="677ACB47" w15:done="0"/>
  <w15:commentEx w15:paraId="1CD654D0" w15:done="0"/>
  <w15:commentEx w15:paraId="7D375CE2" w15:done="0"/>
  <w15:commentEx w15:paraId="425B74E5" w15:done="0"/>
  <w15:commentEx w15:paraId="03FAF272" w15:done="0"/>
  <w15:commentEx w15:paraId="5D5ADA0D" w15:done="0"/>
  <w15:commentEx w15:paraId="2A842448" w15:done="0"/>
  <w15:commentEx w15:paraId="6837E090" w15:done="0"/>
  <w15:commentEx w15:paraId="05031AC7" w15:done="0"/>
  <w15:commentEx w15:paraId="4B747AC7" w15:done="0"/>
  <w15:commentEx w15:paraId="7C6E4C41" w15:done="0"/>
  <w15:commentEx w15:paraId="13CB50AA" w15:done="0"/>
  <w15:commentEx w15:paraId="4198D729" w15:done="0"/>
  <w15:commentEx w15:paraId="57E9D230" w15:done="0"/>
  <w15:commentEx w15:paraId="361F7341" w15:done="0"/>
  <w15:commentEx w15:paraId="0FAEB7CB" w15:done="0"/>
  <w15:commentEx w15:paraId="72FF34D1" w15:done="0"/>
  <w15:commentEx w15:paraId="3941D704" w15:done="0"/>
  <w15:commentEx w15:paraId="440763B4" w15:done="0"/>
  <w15:commentEx w15:paraId="41D2D290" w15:done="0"/>
  <w15:commentEx w15:paraId="648D2C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A0945" w16cex:dateUtc="2020-09-02T16:06:00Z"/>
  <w16cex:commentExtensible w16cex:durableId="2301DC3B" w16cex:dateUtc="2020-09-02T16:44:00Z"/>
  <w16cex:commentExtensible w16cex:durableId="22FA0F6A" w16cex:dateUtc="2020-09-02T16:32:00Z"/>
  <w16cex:commentExtensible w16cex:durableId="22FA123B" w16cex:dateUtc="2020-09-02T16:44:00Z"/>
  <w16cex:commentExtensible w16cex:durableId="2301E0F2" w16cex:dateUtc="2020-09-08T14:52:00Z"/>
  <w16cex:commentExtensible w16cex:durableId="2301DEBC" w16cex:dateUtc="2020-09-02T16:44:00Z"/>
  <w16cex:commentExtensible w16cex:durableId="22FA37F3" w16cex:dateUtc="2020-09-02T19:25:00Z"/>
  <w16cex:commentExtensible w16cex:durableId="22FA0BE4" w16cex:dateUtc="2020-09-02T16:17:00Z"/>
  <w16cex:commentExtensible w16cex:durableId="22FA0C09" w16cex:dateUtc="2020-09-02T16:18:00Z"/>
  <w16cex:commentExtensible w16cex:durableId="2301D948" w16cex:dateUtc="2020-09-08T14: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96B8E12" w16cid:durableId="22FA02C2"/>
  <w16cid:commentId w16cid:paraId="1AF4C6F5" w16cid:durableId="22FA0945"/>
  <w16cid:commentId w16cid:paraId="5698A059" w16cid:durableId="2301DC3B"/>
  <w16cid:commentId w16cid:paraId="28568466" w16cid:durableId="22FA02C3"/>
  <w16cid:commentId w16cid:paraId="6257AD50" w16cid:durableId="22FA0F6A"/>
  <w16cid:commentId w16cid:paraId="3C0C3816" w16cid:durableId="22FA02C4"/>
  <w16cid:commentId w16cid:paraId="7954DD61" w16cid:durableId="22FA123B"/>
  <w16cid:commentId w16cid:paraId="0D7C7B48" w16cid:durableId="2301E0F2"/>
  <w16cid:commentId w16cid:paraId="052D21F6" w16cid:durableId="2301DEBC"/>
  <w16cid:commentId w16cid:paraId="5FD4E3C0" w16cid:durableId="22FA02C5"/>
  <w16cid:commentId w16cid:paraId="56E7DF39" w16cid:durableId="22FA02C6"/>
  <w16cid:commentId w16cid:paraId="1F9D04DC" w16cid:durableId="22FA02C7"/>
  <w16cid:commentId w16cid:paraId="6C4051EA" w16cid:durableId="22FA02C8"/>
  <w16cid:commentId w16cid:paraId="42862D48" w16cid:durableId="22FA37F3"/>
  <w16cid:commentId w16cid:paraId="677ACB47" w16cid:durableId="22FA02C9"/>
  <w16cid:commentId w16cid:paraId="1CD654D0" w16cid:durableId="22FA02CA"/>
  <w16cid:commentId w16cid:paraId="7D375CE2" w16cid:durableId="22FA02CB"/>
  <w16cid:commentId w16cid:paraId="425B74E5" w16cid:durableId="22FA02CC"/>
  <w16cid:commentId w16cid:paraId="03FAF272" w16cid:durableId="22FA0BE4"/>
  <w16cid:commentId w16cid:paraId="5D5ADA0D" w16cid:durableId="22FA02CD"/>
  <w16cid:commentId w16cid:paraId="2A842448" w16cid:durableId="22FA02CE"/>
  <w16cid:commentId w16cid:paraId="6837E090" w16cid:durableId="22FA0C09"/>
  <w16cid:commentId w16cid:paraId="05031AC7" w16cid:durableId="22FA02CF"/>
  <w16cid:commentId w16cid:paraId="4B747AC7" w16cid:durableId="22FA02D0"/>
  <w16cid:commentId w16cid:paraId="7C6E4C41" w16cid:durableId="22FA02D1"/>
  <w16cid:commentId w16cid:paraId="13CB50AA" w16cid:durableId="22FA02D2"/>
  <w16cid:commentId w16cid:paraId="4198D729" w16cid:durableId="2301D948"/>
  <w16cid:commentId w16cid:paraId="57E9D230" w16cid:durableId="22FA02D3"/>
  <w16cid:commentId w16cid:paraId="361F7341" w16cid:durableId="22FA3C29"/>
  <w16cid:commentId w16cid:paraId="0FAEB7CB" w16cid:durableId="22FA02D4"/>
  <w16cid:commentId w16cid:paraId="72FF34D1" w16cid:durableId="22FA02D5"/>
  <w16cid:commentId w16cid:paraId="3941D704" w16cid:durableId="22FA02D6"/>
  <w16cid:commentId w16cid:paraId="440763B4" w16cid:durableId="22FA02D7"/>
  <w16cid:commentId w16cid:paraId="41D2D290" w16cid:durableId="22FA02D8"/>
  <w16cid:commentId w16cid:paraId="648D2CE4" w16cid:durableId="22FA02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p;quo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D4B6F"/>
    <w:multiLevelType w:val="multilevel"/>
    <w:tmpl w:val="6ABE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56462"/>
    <w:multiLevelType w:val="multilevel"/>
    <w:tmpl w:val="97A2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84C7B"/>
    <w:multiLevelType w:val="multilevel"/>
    <w:tmpl w:val="A7E2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750C8"/>
    <w:multiLevelType w:val="hybridMultilevel"/>
    <w:tmpl w:val="C8A02696"/>
    <w:lvl w:ilvl="0" w:tplc="54FCD9CA">
      <w:start w:val="2"/>
      <w:numFmt w:val="bullet"/>
      <w:lvlText w:val="-"/>
      <w:lvlJc w:val="left"/>
      <w:pPr>
        <w:ind w:left="720" w:hanging="360"/>
      </w:pPr>
      <w:rPr>
        <w:rFonts w:ascii="&amp;quot" w:eastAsia="Times New Roman" w:hAnsi="&amp;quo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75549"/>
    <w:multiLevelType w:val="multilevel"/>
    <w:tmpl w:val="3258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A254F"/>
    <w:multiLevelType w:val="multilevel"/>
    <w:tmpl w:val="214C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725519"/>
    <w:multiLevelType w:val="multilevel"/>
    <w:tmpl w:val="D3E0D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6F66EE"/>
    <w:multiLevelType w:val="multilevel"/>
    <w:tmpl w:val="23A2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D86B05"/>
    <w:multiLevelType w:val="multilevel"/>
    <w:tmpl w:val="B43C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6"/>
  </w:num>
  <w:num w:numId="4">
    <w:abstractNumId w:val="8"/>
  </w:num>
  <w:num w:numId="5">
    <w:abstractNumId w:val="2"/>
  </w:num>
  <w:num w:numId="6">
    <w:abstractNumId w:val="1"/>
  </w:num>
  <w:num w:numId="7">
    <w:abstractNumId w:val="5"/>
  </w:num>
  <w:num w:numId="8">
    <w:abstractNumId w:val="0"/>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ipman, Charles">
    <w15:presenceInfo w15:providerId="AD" w15:userId="S-1-5-21-527609689-337038170-4246949088-11606"/>
  </w15:person>
  <w15:person w15:author="James E Cabral">
    <w15:presenceInfo w15:providerId="AD" w15:userId="S::jec@mtgmc.com::db40b791-6239-49e5-90c3-397039b78f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5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87C"/>
    <w:rsid w:val="00002E7D"/>
    <w:rsid w:val="0000782F"/>
    <w:rsid w:val="00007C5D"/>
    <w:rsid w:val="00057E80"/>
    <w:rsid w:val="0009155A"/>
    <w:rsid w:val="00092A95"/>
    <w:rsid w:val="00094293"/>
    <w:rsid w:val="000B57DF"/>
    <w:rsid w:val="000D15F5"/>
    <w:rsid w:val="000D4A52"/>
    <w:rsid w:val="00117C65"/>
    <w:rsid w:val="0015339E"/>
    <w:rsid w:val="001C09B4"/>
    <w:rsid w:val="00242924"/>
    <w:rsid w:val="00263316"/>
    <w:rsid w:val="00282997"/>
    <w:rsid w:val="002849B5"/>
    <w:rsid w:val="00316F37"/>
    <w:rsid w:val="00406174"/>
    <w:rsid w:val="00481C9C"/>
    <w:rsid w:val="00492878"/>
    <w:rsid w:val="00590B90"/>
    <w:rsid w:val="005E53D0"/>
    <w:rsid w:val="00616A05"/>
    <w:rsid w:val="00624440"/>
    <w:rsid w:val="00633209"/>
    <w:rsid w:val="0069020E"/>
    <w:rsid w:val="006A2A40"/>
    <w:rsid w:val="006B3839"/>
    <w:rsid w:val="006B616B"/>
    <w:rsid w:val="006B7D5C"/>
    <w:rsid w:val="007340B1"/>
    <w:rsid w:val="007739FF"/>
    <w:rsid w:val="007E5955"/>
    <w:rsid w:val="0080797B"/>
    <w:rsid w:val="00886CC6"/>
    <w:rsid w:val="008E3EC8"/>
    <w:rsid w:val="008F0609"/>
    <w:rsid w:val="00901FCD"/>
    <w:rsid w:val="009238A5"/>
    <w:rsid w:val="00976C18"/>
    <w:rsid w:val="009B4478"/>
    <w:rsid w:val="00A00CC7"/>
    <w:rsid w:val="00A15E91"/>
    <w:rsid w:val="00A8450E"/>
    <w:rsid w:val="00A85E12"/>
    <w:rsid w:val="00AB387C"/>
    <w:rsid w:val="00AC1158"/>
    <w:rsid w:val="00AE7DCD"/>
    <w:rsid w:val="00B1029D"/>
    <w:rsid w:val="00BB17AD"/>
    <w:rsid w:val="00BC6210"/>
    <w:rsid w:val="00BD24CB"/>
    <w:rsid w:val="00BD64F0"/>
    <w:rsid w:val="00C431AE"/>
    <w:rsid w:val="00CC50A9"/>
    <w:rsid w:val="00CD0169"/>
    <w:rsid w:val="00D06700"/>
    <w:rsid w:val="00D41ECA"/>
    <w:rsid w:val="00D54D69"/>
    <w:rsid w:val="00D8154E"/>
    <w:rsid w:val="00D837E7"/>
    <w:rsid w:val="00DD6AF3"/>
    <w:rsid w:val="00DE230D"/>
    <w:rsid w:val="00DE2A25"/>
    <w:rsid w:val="00E07B0F"/>
    <w:rsid w:val="00E70DAC"/>
    <w:rsid w:val="00EB3562"/>
    <w:rsid w:val="00EE3E2B"/>
    <w:rsid w:val="00EE54F8"/>
    <w:rsid w:val="00EF4C80"/>
    <w:rsid w:val="00F24B35"/>
    <w:rsid w:val="00F31C9B"/>
    <w:rsid w:val="00FA7AFC"/>
    <w:rsid w:val="00FB0613"/>
    <w:rsid w:val="00FD4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A9C85"/>
  <w15:chartTrackingRefBased/>
  <w15:docId w15:val="{C9D7729A-D433-4801-8095-3601B5AFC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D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DAC"/>
    <w:rPr>
      <w:rFonts w:ascii="Segoe UI" w:hAnsi="Segoe UI" w:cs="Segoe UI"/>
      <w:sz w:val="18"/>
      <w:szCs w:val="18"/>
    </w:rPr>
  </w:style>
  <w:style w:type="character" w:styleId="CommentReference">
    <w:name w:val="annotation reference"/>
    <w:basedOn w:val="DefaultParagraphFont"/>
    <w:uiPriority w:val="99"/>
    <w:semiHidden/>
    <w:unhideWhenUsed/>
    <w:rsid w:val="00E70DAC"/>
    <w:rPr>
      <w:sz w:val="16"/>
      <w:szCs w:val="16"/>
    </w:rPr>
  </w:style>
  <w:style w:type="paragraph" w:styleId="CommentText">
    <w:name w:val="annotation text"/>
    <w:basedOn w:val="Normal"/>
    <w:link w:val="CommentTextChar"/>
    <w:uiPriority w:val="99"/>
    <w:unhideWhenUsed/>
    <w:rsid w:val="00E70DAC"/>
    <w:pPr>
      <w:spacing w:line="240" w:lineRule="auto"/>
    </w:pPr>
    <w:rPr>
      <w:sz w:val="20"/>
      <w:szCs w:val="20"/>
    </w:rPr>
  </w:style>
  <w:style w:type="character" w:customStyle="1" w:styleId="CommentTextChar">
    <w:name w:val="Comment Text Char"/>
    <w:basedOn w:val="DefaultParagraphFont"/>
    <w:link w:val="CommentText"/>
    <w:uiPriority w:val="99"/>
    <w:rsid w:val="00E70DAC"/>
    <w:rPr>
      <w:sz w:val="20"/>
      <w:szCs w:val="20"/>
    </w:rPr>
  </w:style>
  <w:style w:type="paragraph" w:styleId="CommentSubject">
    <w:name w:val="annotation subject"/>
    <w:basedOn w:val="CommentText"/>
    <w:next w:val="CommentText"/>
    <w:link w:val="CommentSubjectChar"/>
    <w:uiPriority w:val="99"/>
    <w:semiHidden/>
    <w:unhideWhenUsed/>
    <w:rsid w:val="00E70DAC"/>
    <w:rPr>
      <w:b/>
      <w:bCs/>
    </w:rPr>
  </w:style>
  <w:style w:type="character" w:customStyle="1" w:styleId="CommentSubjectChar">
    <w:name w:val="Comment Subject Char"/>
    <w:basedOn w:val="CommentTextChar"/>
    <w:link w:val="CommentSubject"/>
    <w:uiPriority w:val="99"/>
    <w:semiHidden/>
    <w:rsid w:val="00E70DAC"/>
    <w:rPr>
      <w:b/>
      <w:bCs/>
      <w:sz w:val="20"/>
      <w:szCs w:val="20"/>
    </w:rPr>
  </w:style>
  <w:style w:type="character" w:styleId="Hyperlink">
    <w:name w:val="Hyperlink"/>
    <w:basedOn w:val="DefaultParagraphFont"/>
    <w:uiPriority w:val="99"/>
    <w:unhideWhenUsed/>
    <w:rsid w:val="00901FCD"/>
    <w:rPr>
      <w:color w:val="0563C1" w:themeColor="hyperlink"/>
      <w:u w:val="single"/>
    </w:rPr>
  </w:style>
  <w:style w:type="character" w:styleId="UnresolvedMention">
    <w:name w:val="Unresolved Mention"/>
    <w:basedOn w:val="DefaultParagraphFont"/>
    <w:uiPriority w:val="99"/>
    <w:semiHidden/>
    <w:unhideWhenUsed/>
    <w:rsid w:val="00057E80"/>
    <w:rPr>
      <w:color w:val="605E5C"/>
      <w:shd w:val="clear" w:color="auto" w:fill="E1DFDD"/>
    </w:rPr>
  </w:style>
  <w:style w:type="paragraph" w:styleId="ListParagraph">
    <w:name w:val="List Paragraph"/>
    <w:basedOn w:val="Normal"/>
    <w:uiPriority w:val="34"/>
    <w:qFormat/>
    <w:rsid w:val="00624440"/>
    <w:pPr>
      <w:ind w:left="720"/>
      <w:contextualSpacing/>
    </w:pPr>
  </w:style>
  <w:style w:type="character" w:styleId="FollowedHyperlink">
    <w:name w:val="FollowedHyperlink"/>
    <w:basedOn w:val="DefaultParagraphFont"/>
    <w:uiPriority w:val="99"/>
    <w:semiHidden/>
    <w:unhideWhenUsed/>
    <w:rsid w:val="00EE54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0451775">
      <w:bodyDiv w:val="1"/>
      <w:marLeft w:val="0"/>
      <w:marRight w:val="0"/>
      <w:marTop w:val="0"/>
      <w:marBottom w:val="0"/>
      <w:divBdr>
        <w:top w:val="none" w:sz="0" w:space="0" w:color="auto"/>
        <w:left w:val="none" w:sz="0" w:space="0" w:color="auto"/>
        <w:bottom w:val="none" w:sz="0" w:space="0" w:color="auto"/>
        <w:right w:val="none" w:sz="0" w:space="0" w:color="auto"/>
      </w:divBdr>
      <w:divsChild>
        <w:div w:id="1396509073">
          <w:marLeft w:val="2400"/>
          <w:marRight w:val="2400"/>
          <w:marTop w:val="480"/>
          <w:marBottom w:val="480"/>
          <w:divBdr>
            <w:top w:val="none" w:sz="0" w:space="0" w:color="auto"/>
            <w:left w:val="none" w:sz="0" w:space="0" w:color="auto"/>
            <w:bottom w:val="none" w:sz="0" w:space="0" w:color="auto"/>
            <w:right w:val="none" w:sz="0" w:space="0" w:color="auto"/>
          </w:divBdr>
        </w:div>
        <w:div w:id="114369927">
          <w:marLeft w:val="1800"/>
          <w:marRight w:val="1800"/>
          <w:marTop w:val="360"/>
          <w:marBottom w:val="360"/>
          <w:divBdr>
            <w:top w:val="none" w:sz="0" w:space="0" w:color="auto"/>
            <w:left w:val="none" w:sz="0" w:space="0" w:color="auto"/>
            <w:bottom w:val="none" w:sz="0" w:space="0" w:color="auto"/>
            <w:right w:val="none" w:sz="0" w:space="0" w:color="auto"/>
          </w:divBdr>
        </w:div>
        <w:div w:id="1135609313">
          <w:marLeft w:val="1800"/>
          <w:marRight w:val="1800"/>
          <w:marTop w:val="360"/>
          <w:marBottom w:val="360"/>
          <w:divBdr>
            <w:top w:val="none" w:sz="0" w:space="0" w:color="auto"/>
            <w:left w:val="none" w:sz="0" w:space="0" w:color="auto"/>
            <w:bottom w:val="none" w:sz="0" w:space="0" w:color="auto"/>
            <w:right w:val="none" w:sz="0" w:space="0" w:color="auto"/>
          </w:divBdr>
        </w:div>
        <w:div w:id="260144125">
          <w:marLeft w:val="1800"/>
          <w:marRight w:val="1800"/>
          <w:marTop w:val="360"/>
          <w:marBottom w:val="360"/>
          <w:divBdr>
            <w:top w:val="none" w:sz="0" w:space="0" w:color="auto"/>
            <w:left w:val="none" w:sz="0" w:space="0" w:color="auto"/>
            <w:bottom w:val="none" w:sz="0" w:space="0" w:color="auto"/>
            <w:right w:val="none" w:sz="0" w:space="0" w:color="auto"/>
          </w:divBdr>
        </w:div>
        <w:div w:id="451945153">
          <w:marLeft w:val="480"/>
          <w:marRight w:val="0"/>
          <w:marTop w:val="0"/>
          <w:marBottom w:val="0"/>
          <w:divBdr>
            <w:top w:val="none" w:sz="0" w:space="0" w:color="auto"/>
            <w:left w:val="none" w:sz="0" w:space="0" w:color="auto"/>
            <w:bottom w:val="none" w:sz="0" w:space="0" w:color="auto"/>
            <w:right w:val="none" w:sz="0" w:space="0" w:color="auto"/>
          </w:divBdr>
          <w:divsChild>
            <w:div w:id="1163543120">
              <w:marLeft w:val="-600"/>
              <w:marRight w:val="0"/>
              <w:marTop w:val="300"/>
              <w:marBottom w:val="300"/>
              <w:divBdr>
                <w:top w:val="none" w:sz="0" w:space="0" w:color="auto"/>
                <w:left w:val="none" w:sz="0" w:space="0" w:color="auto"/>
                <w:bottom w:val="none" w:sz="0" w:space="0" w:color="auto"/>
                <w:right w:val="none" w:sz="0" w:space="0" w:color="auto"/>
              </w:divBdr>
            </w:div>
          </w:divsChild>
        </w:div>
        <w:div w:id="2025278493">
          <w:marLeft w:val="480"/>
          <w:marRight w:val="0"/>
          <w:marTop w:val="0"/>
          <w:marBottom w:val="0"/>
          <w:divBdr>
            <w:top w:val="none" w:sz="0" w:space="0" w:color="auto"/>
            <w:left w:val="none" w:sz="0" w:space="0" w:color="auto"/>
            <w:bottom w:val="none" w:sz="0" w:space="0" w:color="auto"/>
            <w:right w:val="none" w:sz="0" w:space="0" w:color="auto"/>
          </w:divBdr>
          <w:divsChild>
            <w:div w:id="1674649141">
              <w:marLeft w:val="-600"/>
              <w:marRight w:val="0"/>
              <w:marTop w:val="300"/>
              <w:marBottom w:val="300"/>
              <w:divBdr>
                <w:top w:val="none" w:sz="0" w:space="0" w:color="auto"/>
                <w:left w:val="none" w:sz="0" w:space="0" w:color="auto"/>
                <w:bottom w:val="none" w:sz="0" w:space="0" w:color="auto"/>
                <w:right w:val="none" w:sz="0" w:space="0" w:color="auto"/>
              </w:divBdr>
            </w:div>
          </w:divsChild>
        </w:div>
        <w:div w:id="897011538">
          <w:marLeft w:val="480"/>
          <w:marRight w:val="0"/>
          <w:marTop w:val="0"/>
          <w:marBottom w:val="0"/>
          <w:divBdr>
            <w:top w:val="none" w:sz="0" w:space="0" w:color="auto"/>
            <w:left w:val="none" w:sz="0" w:space="0" w:color="auto"/>
            <w:bottom w:val="none" w:sz="0" w:space="0" w:color="auto"/>
            <w:right w:val="none" w:sz="0" w:space="0" w:color="auto"/>
          </w:divBdr>
          <w:divsChild>
            <w:div w:id="341128070">
              <w:marLeft w:val="-600"/>
              <w:marRight w:val="0"/>
              <w:marTop w:val="300"/>
              <w:marBottom w:val="300"/>
              <w:divBdr>
                <w:top w:val="none" w:sz="0" w:space="0" w:color="auto"/>
                <w:left w:val="none" w:sz="0" w:space="0" w:color="auto"/>
                <w:bottom w:val="none" w:sz="0" w:space="0" w:color="auto"/>
                <w:right w:val="none" w:sz="0" w:space="0" w:color="auto"/>
              </w:divBdr>
            </w:div>
          </w:divsChild>
        </w:div>
        <w:div w:id="608665511">
          <w:marLeft w:val="480"/>
          <w:marRight w:val="0"/>
          <w:marTop w:val="0"/>
          <w:marBottom w:val="0"/>
          <w:divBdr>
            <w:top w:val="none" w:sz="0" w:space="0" w:color="auto"/>
            <w:left w:val="none" w:sz="0" w:space="0" w:color="auto"/>
            <w:bottom w:val="none" w:sz="0" w:space="0" w:color="auto"/>
            <w:right w:val="none" w:sz="0" w:space="0" w:color="auto"/>
          </w:divBdr>
          <w:divsChild>
            <w:div w:id="228662415">
              <w:marLeft w:val="-600"/>
              <w:marRight w:val="0"/>
              <w:marTop w:val="300"/>
              <w:marBottom w:val="300"/>
              <w:divBdr>
                <w:top w:val="none" w:sz="0" w:space="0" w:color="auto"/>
                <w:left w:val="none" w:sz="0" w:space="0" w:color="auto"/>
                <w:bottom w:val="none" w:sz="0" w:space="0" w:color="auto"/>
                <w:right w:val="none" w:sz="0" w:space="0" w:color="auto"/>
              </w:divBdr>
            </w:div>
          </w:divsChild>
        </w:div>
        <w:div w:id="184827406">
          <w:marLeft w:val="480"/>
          <w:marRight w:val="0"/>
          <w:marTop w:val="0"/>
          <w:marBottom w:val="0"/>
          <w:divBdr>
            <w:top w:val="none" w:sz="0" w:space="0" w:color="auto"/>
            <w:left w:val="none" w:sz="0" w:space="0" w:color="auto"/>
            <w:bottom w:val="none" w:sz="0" w:space="0" w:color="auto"/>
            <w:right w:val="none" w:sz="0" w:space="0" w:color="auto"/>
          </w:divBdr>
          <w:divsChild>
            <w:div w:id="1367027992">
              <w:marLeft w:val="-600"/>
              <w:marRight w:val="0"/>
              <w:marTop w:val="300"/>
              <w:marBottom w:val="300"/>
              <w:divBdr>
                <w:top w:val="none" w:sz="0" w:space="0" w:color="auto"/>
                <w:left w:val="none" w:sz="0" w:space="0" w:color="auto"/>
                <w:bottom w:val="none" w:sz="0" w:space="0" w:color="auto"/>
                <w:right w:val="none" w:sz="0" w:space="0" w:color="auto"/>
              </w:divBdr>
            </w:div>
            <w:div w:id="371464463">
              <w:marLeft w:val="0"/>
              <w:marRight w:val="0"/>
              <w:marTop w:val="0"/>
              <w:marBottom w:val="0"/>
              <w:divBdr>
                <w:top w:val="single" w:sz="6" w:space="12" w:color="000000"/>
                <w:left w:val="single" w:sz="6" w:space="12" w:color="000000"/>
                <w:bottom w:val="single" w:sz="6" w:space="12" w:color="000000"/>
                <w:right w:val="single" w:sz="6" w:space="12" w:color="000000"/>
              </w:divBdr>
              <w:divsChild>
                <w:div w:id="1942033484">
                  <w:marLeft w:val="0"/>
                  <w:marRight w:val="0"/>
                  <w:marTop w:val="0"/>
                  <w:marBottom w:val="240"/>
                  <w:divBdr>
                    <w:top w:val="none" w:sz="0" w:space="0" w:color="auto"/>
                    <w:left w:val="none" w:sz="0" w:space="0" w:color="auto"/>
                    <w:bottom w:val="none" w:sz="0" w:space="0" w:color="auto"/>
                    <w:right w:val="none" w:sz="0" w:space="0" w:color="auto"/>
                  </w:divBdr>
                </w:div>
                <w:div w:id="118200857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876383942">
          <w:marLeft w:val="480"/>
          <w:marRight w:val="0"/>
          <w:marTop w:val="0"/>
          <w:marBottom w:val="0"/>
          <w:divBdr>
            <w:top w:val="none" w:sz="0" w:space="0" w:color="auto"/>
            <w:left w:val="none" w:sz="0" w:space="0" w:color="auto"/>
            <w:bottom w:val="none" w:sz="0" w:space="0" w:color="auto"/>
            <w:right w:val="none" w:sz="0" w:space="0" w:color="auto"/>
          </w:divBdr>
          <w:divsChild>
            <w:div w:id="1165785163">
              <w:marLeft w:val="-600"/>
              <w:marRight w:val="0"/>
              <w:marTop w:val="300"/>
              <w:marBottom w:val="300"/>
              <w:divBdr>
                <w:top w:val="none" w:sz="0" w:space="0" w:color="auto"/>
                <w:left w:val="none" w:sz="0" w:space="0" w:color="auto"/>
                <w:bottom w:val="none" w:sz="0" w:space="0" w:color="auto"/>
                <w:right w:val="none" w:sz="0" w:space="0" w:color="auto"/>
              </w:divBdr>
            </w:div>
          </w:divsChild>
        </w:div>
        <w:div w:id="1454666626">
          <w:marLeft w:val="480"/>
          <w:marRight w:val="0"/>
          <w:marTop w:val="0"/>
          <w:marBottom w:val="0"/>
          <w:divBdr>
            <w:top w:val="none" w:sz="0" w:space="0" w:color="auto"/>
            <w:left w:val="none" w:sz="0" w:space="0" w:color="auto"/>
            <w:bottom w:val="none" w:sz="0" w:space="0" w:color="auto"/>
            <w:right w:val="none" w:sz="0" w:space="0" w:color="auto"/>
          </w:divBdr>
          <w:divsChild>
            <w:div w:id="993948817">
              <w:marLeft w:val="-600"/>
              <w:marRight w:val="0"/>
              <w:marTop w:val="300"/>
              <w:marBottom w:val="300"/>
              <w:divBdr>
                <w:top w:val="none" w:sz="0" w:space="0" w:color="auto"/>
                <w:left w:val="none" w:sz="0" w:space="0" w:color="auto"/>
                <w:bottom w:val="none" w:sz="0" w:space="0" w:color="auto"/>
                <w:right w:val="none" w:sz="0" w:space="0" w:color="auto"/>
              </w:divBdr>
            </w:div>
          </w:divsChild>
        </w:div>
        <w:div w:id="103037717">
          <w:marLeft w:val="480"/>
          <w:marRight w:val="0"/>
          <w:marTop w:val="0"/>
          <w:marBottom w:val="0"/>
          <w:divBdr>
            <w:top w:val="none" w:sz="0" w:space="0" w:color="auto"/>
            <w:left w:val="none" w:sz="0" w:space="0" w:color="auto"/>
            <w:bottom w:val="none" w:sz="0" w:space="0" w:color="auto"/>
            <w:right w:val="none" w:sz="0" w:space="0" w:color="auto"/>
          </w:divBdr>
          <w:divsChild>
            <w:div w:id="2128621034">
              <w:marLeft w:val="-600"/>
              <w:marRight w:val="0"/>
              <w:marTop w:val="300"/>
              <w:marBottom w:val="300"/>
              <w:divBdr>
                <w:top w:val="none" w:sz="0" w:space="0" w:color="auto"/>
                <w:left w:val="none" w:sz="0" w:space="0" w:color="auto"/>
                <w:bottom w:val="none" w:sz="0" w:space="0" w:color="auto"/>
                <w:right w:val="none" w:sz="0" w:space="0" w:color="auto"/>
              </w:divBdr>
            </w:div>
          </w:divsChild>
        </w:div>
        <w:div w:id="1185637041">
          <w:marLeft w:val="480"/>
          <w:marRight w:val="0"/>
          <w:marTop w:val="0"/>
          <w:marBottom w:val="0"/>
          <w:divBdr>
            <w:top w:val="none" w:sz="0" w:space="0" w:color="auto"/>
            <w:left w:val="none" w:sz="0" w:space="0" w:color="auto"/>
            <w:bottom w:val="none" w:sz="0" w:space="0" w:color="auto"/>
            <w:right w:val="none" w:sz="0" w:space="0" w:color="auto"/>
          </w:divBdr>
          <w:divsChild>
            <w:div w:id="683634310">
              <w:marLeft w:val="-600"/>
              <w:marRight w:val="0"/>
              <w:marTop w:val="300"/>
              <w:marBottom w:val="300"/>
              <w:divBdr>
                <w:top w:val="none" w:sz="0" w:space="0" w:color="auto"/>
                <w:left w:val="none" w:sz="0" w:space="0" w:color="auto"/>
                <w:bottom w:val="none" w:sz="0" w:space="0" w:color="auto"/>
                <w:right w:val="none" w:sz="0" w:space="0" w:color="auto"/>
              </w:divBdr>
            </w:div>
          </w:divsChild>
        </w:div>
        <w:div w:id="1433668384">
          <w:marLeft w:val="480"/>
          <w:marRight w:val="0"/>
          <w:marTop w:val="0"/>
          <w:marBottom w:val="0"/>
          <w:divBdr>
            <w:top w:val="none" w:sz="0" w:space="0" w:color="auto"/>
            <w:left w:val="none" w:sz="0" w:space="0" w:color="auto"/>
            <w:bottom w:val="none" w:sz="0" w:space="0" w:color="auto"/>
            <w:right w:val="none" w:sz="0" w:space="0" w:color="auto"/>
          </w:divBdr>
          <w:divsChild>
            <w:div w:id="921570061">
              <w:marLeft w:val="-600"/>
              <w:marRight w:val="0"/>
              <w:marTop w:val="300"/>
              <w:marBottom w:val="300"/>
              <w:divBdr>
                <w:top w:val="none" w:sz="0" w:space="0" w:color="auto"/>
                <w:left w:val="none" w:sz="0" w:space="0" w:color="auto"/>
                <w:bottom w:val="none" w:sz="0" w:space="0" w:color="auto"/>
                <w:right w:val="none" w:sz="0" w:space="0" w:color="auto"/>
              </w:divBdr>
            </w:div>
          </w:divsChild>
        </w:div>
        <w:div w:id="1359742104">
          <w:marLeft w:val="480"/>
          <w:marRight w:val="0"/>
          <w:marTop w:val="0"/>
          <w:marBottom w:val="0"/>
          <w:divBdr>
            <w:top w:val="none" w:sz="0" w:space="0" w:color="auto"/>
            <w:left w:val="none" w:sz="0" w:space="0" w:color="auto"/>
            <w:bottom w:val="none" w:sz="0" w:space="0" w:color="auto"/>
            <w:right w:val="none" w:sz="0" w:space="0" w:color="auto"/>
          </w:divBdr>
          <w:divsChild>
            <w:div w:id="1602685346">
              <w:marLeft w:val="-600"/>
              <w:marRight w:val="0"/>
              <w:marTop w:val="300"/>
              <w:marBottom w:val="300"/>
              <w:divBdr>
                <w:top w:val="none" w:sz="0" w:space="0" w:color="auto"/>
                <w:left w:val="none" w:sz="0" w:space="0" w:color="auto"/>
                <w:bottom w:val="none" w:sz="0" w:space="0" w:color="auto"/>
                <w:right w:val="none" w:sz="0" w:space="0" w:color="auto"/>
              </w:divBdr>
            </w:div>
            <w:div w:id="18332974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556701549">
      <w:bodyDiv w:val="1"/>
      <w:marLeft w:val="0"/>
      <w:marRight w:val="0"/>
      <w:marTop w:val="0"/>
      <w:marBottom w:val="0"/>
      <w:divBdr>
        <w:top w:val="none" w:sz="0" w:space="0" w:color="auto"/>
        <w:left w:val="none" w:sz="0" w:space="0" w:color="auto"/>
        <w:bottom w:val="none" w:sz="0" w:space="0" w:color="auto"/>
        <w:right w:val="none" w:sz="0" w:space="0" w:color="auto"/>
      </w:divBdr>
      <w:divsChild>
        <w:div w:id="2061633475">
          <w:marLeft w:val="2400"/>
          <w:marRight w:val="2400"/>
          <w:marTop w:val="480"/>
          <w:marBottom w:val="480"/>
          <w:divBdr>
            <w:top w:val="none" w:sz="0" w:space="0" w:color="auto"/>
            <w:left w:val="none" w:sz="0" w:space="0" w:color="auto"/>
            <w:bottom w:val="none" w:sz="0" w:space="0" w:color="auto"/>
            <w:right w:val="none" w:sz="0" w:space="0" w:color="auto"/>
          </w:divBdr>
        </w:div>
        <w:div w:id="1219631283">
          <w:marLeft w:val="1800"/>
          <w:marRight w:val="1800"/>
          <w:marTop w:val="360"/>
          <w:marBottom w:val="360"/>
          <w:divBdr>
            <w:top w:val="none" w:sz="0" w:space="0" w:color="auto"/>
            <w:left w:val="none" w:sz="0" w:space="0" w:color="auto"/>
            <w:bottom w:val="none" w:sz="0" w:space="0" w:color="auto"/>
            <w:right w:val="none" w:sz="0" w:space="0" w:color="auto"/>
          </w:divBdr>
        </w:div>
        <w:div w:id="236210739">
          <w:marLeft w:val="1800"/>
          <w:marRight w:val="1800"/>
          <w:marTop w:val="360"/>
          <w:marBottom w:val="360"/>
          <w:divBdr>
            <w:top w:val="none" w:sz="0" w:space="0" w:color="auto"/>
            <w:left w:val="none" w:sz="0" w:space="0" w:color="auto"/>
            <w:bottom w:val="none" w:sz="0" w:space="0" w:color="auto"/>
            <w:right w:val="none" w:sz="0" w:space="0" w:color="auto"/>
          </w:divBdr>
        </w:div>
        <w:div w:id="700784508">
          <w:marLeft w:val="1800"/>
          <w:marRight w:val="1800"/>
          <w:marTop w:val="360"/>
          <w:marBottom w:val="360"/>
          <w:divBdr>
            <w:top w:val="none" w:sz="0" w:space="0" w:color="auto"/>
            <w:left w:val="none" w:sz="0" w:space="0" w:color="auto"/>
            <w:bottom w:val="none" w:sz="0" w:space="0" w:color="auto"/>
            <w:right w:val="none" w:sz="0" w:space="0" w:color="auto"/>
          </w:divBdr>
        </w:div>
        <w:div w:id="1598247173">
          <w:marLeft w:val="480"/>
          <w:marRight w:val="0"/>
          <w:marTop w:val="0"/>
          <w:marBottom w:val="0"/>
          <w:divBdr>
            <w:top w:val="none" w:sz="0" w:space="0" w:color="auto"/>
            <w:left w:val="none" w:sz="0" w:space="0" w:color="auto"/>
            <w:bottom w:val="none" w:sz="0" w:space="0" w:color="auto"/>
            <w:right w:val="none" w:sz="0" w:space="0" w:color="auto"/>
          </w:divBdr>
          <w:divsChild>
            <w:div w:id="1954707694">
              <w:marLeft w:val="-600"/>
              <w:marRight w:val="0"/>
              <w:marTop w:val="300"/>
              <w:marBottom w:val="300"/>
              <w:divBdr>
                <w:top w:val="none" w:sz="0" w:space="0" w:color="auto"/>
                <w:left w:val="none" w:sz="0" w:space="0" w:color="auto"/>
                <w:bottom w:val="none" w:sz="0" w:space="0" w:color="auto"/>
                <w:right w:val="none" w:sz="0" w:space="0" w:color="auto"/>
              </w:divBdr>
            </w:div>
          </w:divsChild>
        </w:div>
        <w:div w:id="1892961151">
          <w:marLeft w:val="480"/>
          <w:marRight w:val="0"/>
          <w:marTop w:val="0"/>
          <w:marBottom w:val="0"/>
          <w:divBdr>
            <w:top w:val="none" w:sz="0" w:space="0" w:color="auto"/>
            <w:left w:val="none" w:sz="0" w:space="0" w:color="auto"/>
            <w:bottom w:val="none" w:sz="0" w:space="0" w:color="auto"/>
            <w:right w:val="none" w:sz="0" w:space="0" w:color="auto"/>
          </w:divBdr>
          <w:divsChild>
            <w:div w:id="1161854444">
              <w:marLeft w:val="-600"/>
              <w:marRight w:val="0"/>
              <w:marTop w:val="300"/>
              <w:marBottom w:val="300"/>
              <w:divBdr>
                <w:top w:val="none" w:sz="0" w:space="0" w:color="auto"/>
                <w:left w:val="none" w:sz="0" w:space="0" w:color="auto"/>
                <w:bottom w:val="none" w:sz="0" w:space="0" w:color="auto"/>
                <w:right w:val="none" w:sz="0" w:space="0" w:color="auto"/>
              </w:divBdr>
            </w:div>
          </w:divsChild>
        </w:div>
        <w:div w:id="1723822166">
          <w:marLeft w:val="480"/>
          <w:marRight w:val="0"/>
          <w:marTop w:val="0"/>
          <w:marBottom w:val="0"/>
          <w:divBdr>
            <w:top w:val="none" w:sz="0" w:space="0" w:color="auto"/>
            <w:left w:val="none" w:sz="0" w:space="0" w:color="auto"/>
            <w:bottom w:val="none" w:sz="0" w:space="0" w:color="auto"/>
            <w:right w:val="none" w:sz="0" w:space="0" w:color="auto"/>
          </w:divBdr>
          <w:divsChild>
            <w:div w:id="1570991871">
              <w:marLeft w:val="-600"/>
              <w:marRight w:val="0"/>
              <w:marTop w:val="300"/>
              <w:marBottom w:val="300"/>
              <w:divBdr>
                <w:top w:val="none" w:sz="0" w:space="0" w:color="auto"/>
                <w:left w:val="none" w:sz="0" w:space="0" w:color="auto"/>
                <w:bottom w:val="none" w:sz="0" w:space="0" w:color="auto"/>
                <w:right w:val="none" w:sz="0" w:space="0" w:color="auto"/>
              </w:divBdr>
            </w:div>
          </w:divsChild>
        </w:div>
        <w:div w:id="853808020">
          <w:marLeft w:val="480"/>
          <w:marRight w:val="0"/>
          <w:marTop w:val="0"/>
          <w:marBottom w:val="0"/>
          <w:divBdr>
            <w:top w:val="none" w:sz="0" w:space="0" w:color="auto"/>
            <w:left w:val="none" w:sz="0" w:space="0" w:color="auto"/>
            <w:bottom w:val="none" w:sz="0" w:space="0" w:color="auto"/>
            <w:right w:val="none" w:sz="0" w:space="0" w:color="auto"/>
          </w:divBdr>
          <w:divsChild>
            <w:div w:id="731192894">
              <w:marLeft w:val="-600"/>
              <w:marRight w:val="0"/>
              <w:marTop w:val="300"/>
              <w:marBottom w:val="300"/>
              <w:divBdr>
                <w:top w:val="none" w:sz="0" w:space="0" w:color="auto"/>
                <w:left w:val="none" w:sz="0" w:space="0" w:color="auto"/>
                <w:bottom w:val="none" w:sz="0" w:space="0" w:color="auto"/>
                <w:right w:val="none" w:sz="0" w:space="0" w:color="auto"/>
              </w:divBdr>
            </w:div>
          </w:divsChild>
        </w:div>
        <w:div w:id="103614908">
          <w:marLeft w:val="480"/>
          <w:marRight w:val="0"/>
          <w:marTop w:val="0"/>
          <w:marBottom w:val="0"/>
          <w:divBdr>
            <w:top w:val="none" w:sz="0" w:space="0" w:color="auto"/>
            <w:left w:val="none" w:sz="0" w:space="0" w:color="auto"/>
            <w:bottom w:val="none" w:sz="0" w:space="0" w:color="auto"/>
            <w:right w:val="none" w:sz="0" w:space="0" w:color="auto"/>
          </w:divBdr>
          <w:divsChild>
            <w:div w:id="606693310">
              <w:marLeft w:val="-600"/>
              <w:marRight w:val="0"/>
              <w:marTop w:val="300"/>
              <w:marBottom w:val="300"/>
              <w:divBdr>
                <w:top w:val="none" w:sz="0" w:space="0" w:color="auto"/>
                <w:left w:val="none" w:sz="0" w:space="0" w:color="auto"/>
                <w:bottom w:val="none" w:sz="0" w:space="0" w:color="auto"/>
                <w:right w:val="none" w:sz="0" w:space="0" w:color="auto"/>
              </w:divBdr>
            </w:div>
            <w:div w:id="1993751851">
              <w:marLeft w:val="0"/>
              <w:marRight w:val="0"/>
              <w:marTop w:val="0"/>
              <w:marBottom w:val="0"/>
              <w:divBdr>
                <w:top w:val="single" w:sz="6" w:space="12" w:color="000000"/>
                <w:left w:val="single" w:sz="6" w:space="12" w:color="000000"/>
                <w:bottom w:val="single" w:sz="6" w:space="12" w:color="000000"/>
                <w:right w:val="single" w:sz="6" w:space="12" w:color="000000"/>
              </w:divBdr>
              <w:divsChild>
                <w:div w:id="2110808691">
                  <w:marLeft w:val="0"/>
                  <w:marRight w:val="0"/>
                  <w:marTop w:val="0"/>
                  <w:marBottom w:val="240"/>
                  <w:divBdr>
                    <w:top w:val="none" w:sz="0" w:space="0" w:color="auto"/>
                    <w:left w:val="none" w:sz="0" w:space="0" w:color="auto"/>
                    <w:bottom w:val="none" w:sz="0" w:space="0" w:color="auto"/>
                    <w:right w:val="none" w:sz="0" w:space="0" w:color="auto"/>
                  </w:divBdr>
                </w:div>
                <w:div w:id="3323698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355188">
          <w:marLeft w:val="480"/>
          <w:marRight w:val="0"/>
          <w:marTop w:val="0"/>
          <w:marBottom w:val="0"/>
          <w:divBdr>
            <w:top w:val="none" w:sz="0" w:space="0" w:color="auto"/>
            <w:left w:val="none" w:sz="0" w:space="0" w:color="auto"/>
            <w:bottom w:val="none" w:sz="0" w:space="0" w:color="auto"/>
            <w:right w:val="none" w:sz="0" w:space="0" w:color="auto"/>
          </w:divBdr>
          <w:divsChild>
            <w:div w:id="1846436344">
              <w:marLeft w:val="-600"/>
              <w:marRight w:val="0"/>
              <w:marTop w:val="300"/>
              <w:marBottom w:val="300"/>
              <w:divBdr>
                <w:top w:val="none" w:sz="0" w:space="0" w:color="auto"/>
                <w:left w:val="none" w:sz="0" w:space="0" w:color="auto"/>
                <w:bottom w:val="none" w:sz="0" w:space="0" w:color="auto"/>
                <w:right w:val="none" w:sz="0" w:space="0" w:color="auto"/>
              </w:divBdr>
            </w:div>
          </w:divsChild>
        </w:div>
        <w:div w:id="1208299574">
          <w:marLeft w:val="480"/>
          <w:marRight w:val="0"/>
          <w:marTop w:val="0"/>
          <w:marBottom w:val="0"/>
          <w:divBdr>
            <w:top w:val="none" w:sz="0" w:space="0" w:color="auto"/>
            <w:left w:val="none" w:sz="0" w:space="0" w:color="auto"/>
            <w:bottom w:val="none" w:sz="0" w:space="0" w:color="auto"/>
            <w:right w:val="none" w:sz="0" w:space="0" w:color="auto"/>
          </w:divBdr>
          <w:divsChild>
            <w:div w:id="1744914419">
              <w:marLeft w:val="-600"/>
              <w:marRight w:val="0"/>
              <w:marTop w:val="300"/>
              <w:marBottom w:val="300"/>
              <w:divBdr>
                <w:top w:val="none" w:sz="0" w:space="0" w:color="auto"/>
                <w:left w:val="none" w:sz="0" w:space="0" w:color="auto"/>
                <w:bottom w:val="none" w:sz="0" w:space="0" w:color="auto"/>
                <w:right w:val="none" w:sz="0" w:space="0" w:color="auto"/>
              </w:divBdr>
            </w:div>
          </w:divsChild>
        </w:div>
        <w:div w:id="184103239">
          <w:marLeft w:val="480"/>
          <w:marRight w:val="0"/>
          <w:marTop w:val="0"/>
          <w:marBottom w:val="0"/>
          <w:divBdr>
            <w:top w:val="none" w:sz="0" w:space="0" w:color="auto"/>
            <w:left w:val="none" w:sz="0" w:space="0" w:color="auto"/>
            <w:bottom w:val="none" w:sz="0" w:space="0" w:color="auto"/>
            <w:right w:val="none" w:sz="0" w:space="0" w:color="auto"/>
          </w:divBdr>
          <w:divsChild>
            <w:div w:id="569311865">
              <w:marLeft w:val="-600"/>
              <w:marRight w:val="0"/>
              <w:marTop w:val="300"/>
              <w:marBottom w:val="300"/>
              <w:divBdr>
                <w:top w:val="none" w:sz="0" w:space="0" w:color="auto"/>
                <w:left w:val="none" w:sz="0" w:space="0" w:color="auto"/>
                <w:bottom w:val="none" w:sz="0" w:space="0" w:color="auto"/>
                <w:right w:val="none" w:sz="0" w:space="0" w:color="auto"/>
              </w:divBdr>
            </w:div>
          </w:divsChild>
        </w:div>
        <w:div w:id="1319530703">
          <w:marLeft w:val="480"/>
          <w:marRight w:val="0"/>
          <w:marTop w:val="0"/>
          <w:marBottom w:val="0"/>
          <w:divBdr>
            <w:top w:val="none" w:sz="0" w:space="0" w:color="auto"/>
            <w:left w:val="none" w:sz="0" w:space="0" w:color="auto"/>
            <w:bottom w:val="none" w:sz="0" w:space="0" w:color="auto"/>
            <w:right w:val="none" w:sz="0" w:space="0" w:color="auto"/>
          </w:divBdr>
          <w:divsChild>
            <w:div w:id="39013866">
              <w:marLeft w:val="-600"/>
              <w:marRight w:val="0"/>
              <w:marTop w:val="300"/>
              <w:marBottom w:val="300"/>
              <w:divBdr>
                <w:top w:val="none" w:sz="0" w:space="0" w:color="auto"/>
                <w:left w:val="none" w:sz="0" w:space="0" w:color="auto"/>
                <w:bottom w:val="none" w:sz="0" w:space="0" w:color="auto"/>
                <w:right w:val="none" w:sz="0" w:space="0" w:color="auto"/>
              </w:divBdr>
            </w:div>
          </w:divsChild>
        </w:div>
        <w:div w:id="54084185">
          <w:marLeft w:val="480"/>
          <w:marRight w:val="0"/>
          <w:marTop w:val="0"/>
          <w:marBottom w:val="0"/>
          <w:divBdr>
            <w:top w:val="none" w:sz="0" w:space="0" w:color="auto"/>
            <w:left w:val="none" w:sz="0" w:space="0" w:color="auto"/>
            <w:bottom w:val="none" w:sz="0" w:space="0" w:color="auto"/>
            <w:right w:val="none" w:sz="0" w:space="0" w:color="auto"/>
          </w:divBdr>
          <w:divsChild>
            <w:div w:id="1697385869">
              <w:marLeft w:val="-600"/>
              <w:marRight w:val="0"/>
              <w:marTop w:val="300"/>
              <w:marBottom w:val="300"/>
              <w:divBdr>
                <w:top w:val="none" w:sz="0" w:space="0" w:color="auto"/>
                <w:left w:val="none" w:sz="0" w:space="0" w:color="auto"/>
                <w:bottom w:val="none" w:sz="0" w:space="0" w:color="auto"/>
                <w:right w:val="none" w:sz="0" w:space="0" w:color="auto"/>
              </w:divBdr>
            </w:div>
          </w:divsChild>
        </w:div>
        <w:div w:id="2124306994">
          <w:marLeft w:val="480"/>
          <w:marRight w:val="0"/>
          <w:marTop w:val="0"/>
          <w:marBottom w:val="0"/>
          <w:divBdr>
            <w:top w:val="none" w:sz="0" w:space="0" w:color="auto"/>
            <w:left w:val="none" w:sz="0" w:space="0" w:color="auto"/>
            <w:bottom w:val="none" w:sz="0" w:space="0" w:color="auto"/>
            <w:right w:val="none" w:sz="0" w:space="0" w:color="auto"/>
          </w:divBdr>
          <w:divsChild>
            <w:div w:id="2092241151">
              <w:marLeft w:val="-600"/>
              <w:marRight w:val="0"/>
              <w:marTop w:val="300"/>
              <w:marBottom w:val="300"/>
              <w:divBdr>
                <w:top w:val="none" w:sz="0" w:space="0" w:color="auto"/>
                <w:left w:val="none" w:sz="0" w:space="0" w:color="auto"/>
                <w:bottom w:val="none" w:sz="0" w:space="0" w:color="auto"/>
                <w:right w:val="none" w:sz="0" w:space="0" w:color="auto"/>
              </w:divBdr>
            </w:div>
            <w:div w:id="5073635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omg.org/spec/NIEM-UML/1.0/" TargetMode="External"/><Relationship Id="rId1" Type="http://schemas.openxmlformats.org/officeDocument/2006/relationships/hyperlink" Target="https://reference.niem.gov/niem/specification/uml-profile/omg/1.0/"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reference.niem.gov/niem/specification/conformance/3.0/conformance-3.0.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ference.niem.gov/niem/specification/conformance/3.0/conformance-3.0.html" TargetMode="Externa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7773A-4E61-41D6-B674-A3E07414E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7</Pages>
  <Words>4689</Words>
  <Characters>26731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Chipman, Charles</dc:creator>
  <cp:keywords/>
  <dc:description/>
  <cp:lastModifiedBy>James E Cabral</cp:lastModifiedBy>
  <cp:revision>11</cp:revision>
  <dcterms:created xsi:type="dcterms:W3CDTF">2020-09-02T16:20:00Z</dcterms:created>
  <dcterms:modified xsi:type="dcterms:W3CDTF">2020-09-08T14:54:00Z</dcterms:modified>
</cp:coreProperties>
</file>